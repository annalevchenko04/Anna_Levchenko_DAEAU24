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32594" w14:textId="77777777" w:rsidR="00500742" w:rsidRDefault="00500742" w:rsidP="00500742">
      <w:pPr>
        <w:pStyle w:val="BodyText"/>
      </w:pPr>
    </w:p>
    <w:p w14:paraId="77658F3B" w14:textId="77777777" w:rsidR="00500742" w:rsidRDefault="00500742" w:rsidP="00500742">
      <w:pPr>
        <w:pStyle w:val="BodyText"/>
      </w:pPr>
    </w:p>
    <w:p w14:paraId="0E34BD01" w14:textId="77777777" w:rsidR="00500742" w:rsidRDefault="00500742" w:rsidP="00500742">
      <w:pPr>
        <w:pStyle w:val="BodyText"/>
      </w:pPr>
      <w:r>
        <w:rPr>
          <w:noProof/>
          <w:color w:val="2B579A"/>
          <w:shd w:val="clear" w:color="auto" w:fill="E6E6E6"/>
        </w:rPr>
        <w:drawing>
          <wp:anchor distT="0" distB="0" distL="114300" distR="114300" simplePos="0" relativeHeight="251658240" behindDoc="0" locked="0" layoutInCell="1" allowOverlap="1" wp14:anchorId="7FA95EBA" wp14:editId="1FA3F6CA">
            <wp:simplePos x="0" y="0"/>
            <wp:positionH relativeFrom="column">
              <wp:posOffset>635</wp:posOffset>
            </wp:positionH>
            <wp:positionV relativeFrom="page">
              <wp:posOffset>1225854</wp:posOffset>
            </wp:positionV>
            <wp:extent cx="914400" cy="32385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14400" cy="323850"/>
                    </a:xfrm>
                    <a:prstGeom prst="rect">
                      <a:avLst/>
                    </a:prstGeom>
                  </pic:spPr>
                </pic:pic>
              </a:graphicData>
            </a:graphic>
            <wp14:sizeRelH relativeFrom="page">
              <wp14:pctWidth>0</wp14:pctWidth>
            </wp14:sizeRelH>
            <wp14:sizeRelV relativeFrom="page">
              <wp14:pctHeight>0</wp14:pctHeight>
            </wp14:sizeRelV>
          </wp:anchor>
        </w:drawing>
      </w:r>
    </w:p>
    <w:p w14:paraId="18437880" w14:textId="77777777" w:rsidR="00500742" w:rsidRDefault="00500742" w:rsidP="00500742">
      <w:pPr>
        <w:pStyle w:val="BodyText"/>
      </w:pPr>
    </w:p>
    <w:p w14:paraId="6F72959F" w14:textId="77777777" w:rsidR="00500742" w:rsidRDefault="00500742" w:rsidP="00500742">
      <w:pPr>
        <w:pStyle w:val="BodyText"/>
      </w:pPr>
    </w:p>
    <w:p w14:paraId="19E2EDC6" w14:textId="77777777" w:rsidR="00500742" w:rsidRDefault="00500742" w:rsidP="00500742">
      <w:pPr>
        <w:pStyle w:val="BodyText"/>
      </w:pPr>
    </w:p>
    <w:p w14:paraId="31C885E5" w14:textId="77777777" w:rsidR="00500742" w:rsidRDefault="00500742" w:rsidP="00500742">
      <w:pPr>
        <w:pStyle w:val="BodyText"/>
      </w:pPr>
    </w:p>
    <w:p w14:paraId="74C5682C" w14:textId="77777777" w:rsidR="00500742" w:rsidRDefault="00500742" w:rsidP="00500742">
      <w:pPr>
        <w:pStyle w:val="BodyText"/>
      </w:pPr>
    </w:p>
    <w:p w14:paraId="543A52D9" w14:textId="77777777" w:rsidR="00500742" w:rsidRDefault="00500742" w:rsidP="00500742">
      <w:pPr>
        <w:pStyle w:val="BodyText"/>
      </w:pPr>
    </w:p>
    <w:p w14:paraId="5C893A34" w14:textId="77777777" w:rsidR="00500742" w:rsidRDefault="00500742" w:rsidP="00500742">
      <w:pPr>
        <w:pStyle w:val="BodyText"/>
      </w:pPr>
    </w:p>
    <w:tbl>
      <w:tblPr>
        <w:tblW w:w="0" w:type="auto"/>
        <w:tblLook w:val="01E0" w:firstRow="1" w:lastRow="1" w:firstColumn="1" w:lastColumn="1" w:noHBand="0" w:noVBand="0"/>
      </w:tblPr>
      <w:tblGrid>
        <w:gridCol w:w="9357"/>
      </w:tblGrid>
      <w:tr w:rsidR="00500742" w:rsidRPr="00114D08" w14:paraId="6626B668" w14:textId="77777777" w:rsidTr="007206CD">
        <w:trPr>
          <w:trHeight w:val="1583"/>
        </w:trPr>
        <w:tc>
          <w:tcPr>
            <w:tcW w:w="9359" w:type="dxa"/>
          </w:tcPr>
          <w:p w14:paraId="178AC1E6" w14:textId="1834D1AD" w:rsidR="00500742" w:rsidRPr="007F4104" w:rsidDel="00A8017C" w:rsidRDefault="00426215" w:rsidP="007206CD">
            <w:pPr>
              <w:pStyle w:val="CommentSubject"/>
              <w:rPr>
                <w:del w:id="0" w:author="Anna Levchenko" w:date="2024-10-19T13:37:00Z"/>
              </w:rPr>
            </w:pPr>
            <w:del w:id="1" w:author="Anna Levchenko" w:date="2024-10-19T13:37:00Z">
              <w:r w:rsidDel="00A8017C">
                <w:delText>Business Template</w:delText>
              </w:r>
            </w:del>
          </w:p>
          <w:p w14:paraId="2A75448B" w14:textId="77777777" w:rsidR="00D04DA9" w:rsidRPr="00D04DA9" w:rsidRDefault="00500742" w:rsidP="00D04DA9">
            <w:pPr>
              <w:widowControl/>
              <w:autoSpaceDE w:val="0"/>
              <w:autoSpaceDN w:val="0"/>
              <w:adjustRightInd w:val="0"/>
              <w:spacing w:line="240" w:lineRule="auto"/>
              <w:rPr>
                <w:rFonts w:ascii="Calibri" w:eastAsiaTheme="minorHAnsi" w:hAnsi="Calibri" w:cs="Calibri"/>
                <w:color w:val="000000"/>
                <w:sz w:val="24"/>
                <w:szCs w:val="24"/>
              </w:rPr>
            </w:pPr>
            <w:r>
              <w:rPr>
                <w:color w:val="2B579A"/>
                <w:shd w:val="clear" w:color="auto" w:fill="E6E6E6"/>
              </w:rPr>
              <w:fldChar w:fldCharType="begin"/>
            </w:r>
            <w:r>
              <w:instrText xml:space="preserve"> DOCPROPERTY  Title  \* MERGEFORMAT </w:instrText>
            </w:r>
            <w:r>
              <w:rPr>
                <w:color w:val="2B579A"/>
                <w:shd w:val="clear" w:color="auto" w:fill="E6E6E6"/>
              </w:rPr>
              <w:fldChar w:fldCharType="separate"/>
            </w:r>
          </w:p>
          <w:p w14:paraId="413D4256" w14:textId="064DE84E" w:rsidR="00500742" w:rsidRPr="00D04DA9" w:rsidRDefault="00875DD1" w:rsidP="00D04DA9">
            <w:pPr>
              <w:widowControl/>
              <w:autoSpaceDE w:val="0"/>
              <w:autoSpaceDN w:val="0"/>
              <w:adjustRightInd w:val="0"/>
              <w:spacing w:line="240" w:lineRule="auto"/>
              <w:rPr>
                <w:rFonts w:ascii="Arial" w:eastAsiaTheme="minorEastAsia" w:hAnsi="Arial" w:cs="Arial"/>
                <w:b/>
                <w:bCs/>
                <w:caps/>
                <w:color w:val="464547"/>
                <w:sz w:val="44"/>
                <w:szCs w:val="44"/>
              </w:rPr>
            </w:pPr>
            <w:ins w:id="2" w:author="Anna Levchenko" w:date="2024-10-17T17:53:00Z">
              <w:r w:rsidRPr="00875DD1">
                <w:rPr>
                  <w:rFonts w:ascii="Arial" w:eastAsiaTheme="minorEastAsia" w:hAnsi="Arial" w:cs="Arial"/>
                  <w:b/>
                  <w:bCs/>
                  <w:caps/>
                  <w:color w:val="464547"/>
                  <w:sz w:val="44"/>
                  <w:szCs w:val="44"/>
                </w:rPr>
                <w:t>An Auction House</w:t>
              </w:r>
            </w:ins>
            <w:del w:id="3" w:author="Anna Levchenko" w:date="2024-10-17T17:53:00Z">
              <w:r w:rsidR="00950730" w:rsidRPr="00950730" w:rsidDel="00875DD1">
                <w:rPr>
                  <w:rFonts w:ascii="Arial" w:eastAsiaTheme="minorEastAsia" w:hAnsi="Arial" w:cs="Arial"/>
                  <w:b/>
                  <w:bCs/>
                  <w:caps/>
                  <w:color w:val="464547"/>
                  <w:sz w:val="44"/>
                  <w:szCs w:val="44"/>
                </w:rPr>
                <w:delText>Subject</w:delText>
              </w:r>
              <w:r w:rsidR="00950730" w:rsidDel="00875DD1">
                <w:rPr>
                  <w:rFonts w:ascii="Arial" w:eastAsiaTheme="minorEastAsia" w:hAnsi="Arial" w:cs="Arial"/>
                  <w:b/>
                  <w:bCs/>
                  <w:caps/>
                  <w:color w:val="464547"/>
                  <w:sz w:val="44"/>
                  <w:szCs w:val="44"/>
                </w:rPr>
                <w:delText xml:space="preserve"> </w:delText>
              </w:r>
              <w:r w:rsidR="00950730" w:rsidRPr="00950730" w:rsidDel="00875DD1">
                <w:rPr>
                  <w:rFonts w:ascii="Arial" w:eastAsiaTheme="minorEastAsia" w:hAnsi="Arial" w:cs="Arial"/>
                  <w:b/>
                  <w:bCs/>
                  <w:caps/>
                  <w:color w:val="464547"/>
                  <w:sz w:val="44"/>
                  <w:szCs w:val="44"/>
                </w:rPr>
                <w:delText>areas</w:delText>
              </w:r>
            </w:del>
            <w:r w:rsidR="00500742">
              <w:rPr>
                <w:color w:val="2B579A"/>
                <w:shd w:val="clear" w:color="auto" w:fill="E6E6E6"/>
              </w:rPr>
              <w:fldChar w:fldCharType="end"/>
            </w:r>
          </w:p>
        </w:tc>
      </w:tr>
      <w:tr w:rsidR="00500742" w:rsidRPr="00114D08" w14:paraId="40961459" w14:textId="77777777" w:rsidTr="007206CD">
        <w:tc>
          <w:tcPr>
            <w:tcW w:w="9359" w:type="dxa"/>
          </w:tcPr>
          <w:p w14:paraId="76309376" w14:textId="6B242CC1" w:rsidR="00500742" w:rsidRPr="00426215" w:rsidRDefault="009F0A31" w:rsidP="00A8017C">
            <w:pPr>
              <w:pStyle w:val="ProjectName"/>
              <w:jc w:val="right"/>
              <w:rPr>
                <w:rFonts w:ascii="Arial" w:hAnsi="Arial" w:cs="Arial"/>
                <w:b/>
                <w:bCs/>
                <w:sz w:val="18"/>
                <w:szCs w:val="18"/>
              </w:rPr>
              <w:pPrChange w:id="4" w:author="Anna Levchenko" w:date="2024-10-19T13:37:00Z">
                <w:pPr>
                  <w:pStyle w:val="ProjectName"/>
                  <w:jc w:val="center"/>
                </w:pPr>
              </w:pPrChange>
            </w:pPr>
            <w:ins w:id="5" w:author="Anna Levchenko" w:date="2024-10-17T19:44:00Z">
              <w:r>
                <w:rPr>
                  <w:rFonts w:ascii="Arial" w:hAnsi="Arial" w:cs="Arial"/>
                  <w:b/>
                  <w:bCs/>
                  <w:sz w:val="18"/>
                  <w:szCs w:val="18"/>
                </w:rPr>
                <w:t>Anna Levchenko</w:t>
              </w:r>
            </w:ins>
            <w:del w:id="6" w:author="Anna Levchenko" w:date="2024-10-17T17:53:00Z">
              <w:r w:rsidR="00426215" w:rsidRPr="00426215" w:rsidDel="00875DD1">
                <w:rPr>
                  <w:rFonts w:ascii="Arial" w:hAnsi="Arial" w:cs="Arial"/>
                  <w:b/>
                  <w:bCs/>
                  <w:sz w:val="18"/>
                  <w:szCs w:val="18"/>
                </w:rPr>
                <w:delText>Logo / Image</w:delText>
              </w:r>
            </w:del>
          </w:p>
        </w:tc>
      </w:tr>
    </w:tbl>
    <w:p w14:paraId="5897652F" w14:textId="77777777" w:rsidR="00500742" w:rsidRDefault="00500742" w:rsidP="00A8017C">
      <w:pPr>
        <w:pStyle w:val="BodyText"/>
        <w:jc w:val="right"/>
        <w:pPrChange w:id="7" w:author="Anna Levchenko" w:date="2024-10-19T13:37:00Z">
          <w:pPr>
            <w:pStyle w:val="BodyText"/>
          </w:pPr>
        </w:pPrChange>
      </w:pPr>
    </w:p>
    <w:p w14:paraId="4311A786" w14:textId="77777777" w:rsidR="00500742" w:rsidRDefault="00500742" w:rsidP="00500742">
      <w:pPr>
        <w:widowControl/>
        <w:spacing w:line="240" w:lineRule="auto"/>
        <w:rPr>
          <w:rFonts w:ascii="Trebuchet MS" w:hAnsi="Trebuchet MS"/>
          <w:color w:val="464547"/>
        </w:rPr>
      </w:pPr>
      <w:r>
        <w:br w:type="page"/>
      </w:r>
    </w:p>
    <w:p w14:paraId="1754854A" w14:textId="77777777" w:rsidR="00500742" w:rsidRDefault="00500742" w:rsidP="00500742">
      <w:pPr>
        <w:pStyle w:val="BodyText"/>
      </w:pPr>
    </w:p>
    <w:p w14:paraId="208A37E9" w14:textId="77777777" w:rsidR="00500742" w:rsidRPr="00713C48" w:rsidRDefault="00500742" w:rsidP="00500742">
      <w:pPr>
        <w:pStyle w:val="TOCHeading"/>
      </w:pPr>
      <w:bookmarkStart w:id="8" w:name="_Toc456598587"/>
      <w:bookmarkStart w:id="9" w:name="_Toc456600918"/>
      <w:bookmarkStart w:id="10" w:name="_Toc2484421"/>
      <w:bookmarkStart w:id="11" w:name="_Toc4475558"/>
      <w:r w:rsidRPr="00713C48">
        <w:t>Contents</w:t>
      </w:r>
    </w:p>
    <w:p w14:paraId="5B80CBBC" w14:textId="67D79B80" w:rsidR="00407DD5" w:rsidRDefault="00500742">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color w:val="2B579A"/>
          <w:shd w:val="clear" w:color="auto" w:fill="E6E6E6"/>
        </w:rPr>
        <w:fldChar w:fldCharType="begin"/>
      </w:r>
      <w:r>
        <w:rPr>
          <w:noProof/>
        </w:rPr>
        <w:instrText xml:space="preserve"> TOC \o "2-3" \h \z \t "Heading 1,1,Appendix Level 1,1,Appendix Level 2,2,Appendix Level 3,3" </w:instrText>
      </w:r>
      <w:r>
        <w:rPr>
          <w:color w:val="2B579A"/>
          <w:shd w:val="clear" w:color="auto" w:fill="E6E6E6"/>
        </w:rPr>
        <w:fldChar w:fldCharType="separate"/>
      </w:r>
      <w:r w:rsidR="006C2088">
        <w:rPr>
          <w:noProof/>
        </w:rPr>
        <w:fldChar w:fldCharType="begin"/>
      </w:r>
      <w:r w:rsidR="006C2088">
        <w:rPr>
          <w:noProof/>
        </w:rPr>
        <w:instrText xml:space="preserve"> HYPERLINK \l "_Toc62212630" </w:instrText>
      </w:r>
      <w:ins w:id="12" w:author="Anna Levchenko" w:date="2024-10-19T14:47:00Z">
        <w:r w:rsidR="00602945">
          <w:rPr>
            <w:noProof/>
          </w:rPr>
        </w:r>
      </w:ins>
      <w:r w:rsidR="006C2088">
        <w:rPr>
          <w:noProof/>
        </w:rPr>
        <w:fldChar w:fldCharType="separate"/>
      </w:r>
      <w:r w:rsidR="00407DD5" w:rsidRPr="00CF14D8">
        <w:rPr>
          <w:rStyle w:val="Hyperlink"/>
          <w:rFonts w:eastAsia="MS Gothic"/>
          <w:noProof/>
        </w:rPr>
        <w:t>1</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Business Description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_Toc62212630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r w:rsidR="006C2088">
        <w:rPr>
          <w:noProof/>
          <w:color w:val="2B579A"/>
          <w:shd w:val="clear" w:color="auto" w:fill="E6E6E6"/>
        </w:rPr>
        <w:fldChar w:fldCharType="end"/>
      </w:r>
    </w:p>
    <w:p w14:paraId="7714CE33" w14:textId="11F9BCD4"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"_Toc62212631" </w:instrText>
      </w:r>
      <w:ins w:id="13" w:author="Anna Levchenko" w:date="2024-10-19T14:47:00Z">
        <w:r w:rsidR="00602945">
          <w:rPr>
            <w:noProof/>
          </w:rPr>
        </w:r>
      </w:ins>
      <w:r>
        <w:rPr>
          <w:noProof/>
        </w:rPr>
        <w:fldChar w:fldCharType="separate"/>
      </w:r>
      <w:r w:rsidR="00407DD5" w:rsidRPr="00CF14D8">
        <w:rPr>
          <w:rStyle w:val="Hyperlink"/>
          <w:rFonts w:eastAsia="MS Gothic"/>
          <w:noProof/>
        </w:rPr>
        <w:t>1.1</w:t>
      </w:r>
      <w:r w:rsidR="00407DD5">
        <w:rPr>
          <w:rFonts w:asciiTheme="minorHAnsi" w:eastAsiaTheme="minorEastAsia" w:hAnsiTheme="minorHAnsi" w:cstheme="minorBidi"/>
          <w:noProof/>
          <w:sz w:val="22"/>
          <w:szCs w:val="22"/>
        </w:rPr>
        <w:tab/>
      </w:r>
      <w:r w:rsidR="00407DD5" w:rsidRPr="00CF14D8">
        <w:rPr>
          <w:rStyle w:val="Hyperlink"/>
          <w:rFonts w:eastAsia="MS Gothic"/>
          <w:noProof/>
        </w:rPr>
        <w:t>Business background</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_Toc62212631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r>
        <w:rPr>
          <w:noProof/>
          <w:color w:val="2B579A"/>
          <w:shd w:val="clear" w:color="auto" w:fill="E6E6E6"/>
        </w:rPr>
        <w:fldChar w:fldCharType="end"/>
      </w:r>
    </w:p>
    <w:p w14:paraId="743771BC" w14:textId="04A284E2"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"_Toc62212632" </w:instrText>
      </w:r>
      <w:ins w:id="14" w:author="Anna Levchenko" w:date="2024-10-19T14:47:00Z">
        <w:r w:rsidR="00602945">
          <w:rPr>
            <w:noProof/>
          </w:rPr>
        </w:r>
      </w:ins>
      <w:r>
        <w:rPr>
          <w:noProof/>
        </w:rPr>
        <w:fldChar w:fldCharType="separate"/>
      </w:r>
      <w:r w:rsidR="00407DD5" w:rsidRPr="00CF14D8">
        <w:rPr>
          <w:rStyle w:val="Hyperlink"/>
          <w:rFonts w:eastAsia="MS Gothic"/>
          <w:noProof/>
        </w:rPr>
        <w:t>1.2</w:t>
      </w:r>
      <w:r w:rsidR="00407DD5">
        <w:rPr>
          <w:rFonts w:asciiTheme="minorHAnsi" w:eastAsiaTheme="minorEastAsia" w:hAnsiTheme="minorHAnsi" w:cstheme="minorBidi"/>
          <w:noProof/>
          <w:sz w:val="22"/>
          <w:szCs w:val="22"/>
        </w:rPr>
        <w:tab/>
      </w:r>
      <w:r w:rsidR="00407DD5" w:rsidRPr="00CF14D8">
        <w:rPr>
          <w:rStyle w:val="Hyperlink"/>
          <w:rFonts w:eastAsia="MS Gothic"/>
          <w:noProof/>
        </w:rPr>
        <w:t>Problems. Current Situation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_Toc62212632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r>
        <w:rPr>
          <w:noProof/>
          <w:color w:val="2B579A"/>
          <w:shd w:val="clear" w:color="auto" w:fill="E6E6E6"/>
        </w:rPr>
        <w:fldChar w:fldCharType="end"/>
      </w:r>
    </w:p>
    <w:p w14:paraId="0E133934" w14:textId="6EA3B46A" w:rsidR="00407DD5" w:rsidRDefault="006C2088" w:rsidP="6D4B84C2">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"_Toc62212633" </w:instrText>
      </w:r>
      <w:ins w:id="15" w:author="Anna Levchenko" w:date="2024-10-19T14:47:00Z">
        <w:r w:rsidR="00602945">
          <w:rPr>
            <w:noProof/>
          </w:rPr>
        </w:r>
      </w:ins>
      <w:r>
        <w:rPr>
          <w:noProof/>
        </w:rPr>
        <w:fldChar w:fldCharType="separate"/>
      </w:r>
      <w:r w:rsidR="00407DD5" w:rsidRPr="00CF14D8">
        <w:rPr>
          <w:rStyle w:val="Hyperlink"/>
          <w:rFonts w:eastAsia="MS Gothic"/>
          <w:noProof/>
        </w:rPr>
        <w:t>1.3</w:t>
      </w:r>
      <w:r w:rsidR="00407DD5">
        <w:rPr>
          <w:rFonts w:asciiTheme="minorHAnsi" w:eastAsiaTheme="minorEastAsia" w:hAnsiTheme="minorHAnsi" w:cstheme="minorBidi"/>
          <w:noProof/>
          <w:sz w:val="22"/>
          <w:szCs w:val="22"/>
        </w:rPr>
        <w:tab/>
      </w:r>
      <w:r w:rsidR="002B3847">
        <w:rPr>
          <w:rStyle w:val="Hyperlink"/>
          <w:rFonts w:eastAsia="MS Gothic"/>
          <w:noProof/>
        </w:rPr>
        <w:t>The b</w:t>
      </w:r>
      <w:r w:rsidR="00407DD5" w:rsidRPr="00CF14D8">
        <w:rPr>
          <w:rStyle w:val="Hyperlink"/>
          <w:rFonts w:eastAsia="MS Gothic"/>
          <w:noProof/>
        </w:rPr>
        <w:t xml:space="preserve">enefits </w:t>
      </w:r>
      <w:r w:rsidR="002B3847">
        <w:rPr>
          <w:rStyle w:val="Hyperlink"/>
          <w:rFonts w:eastAsia="MS Gothic"/>
          <w:noProof/>
        </w:rPr>
        <w:t>of</w:t>
      </w:r>
      <w:r w:rsidR="00407DD5" w:rsidRPr="00CF14D8">
        <w:rPr>
          <w:rStyle w:val="Hyperlink"/>
          <w:rFonts w:eastAsia="MS Gothic"/>
          <w:noProof/>
        </w:rPr>
        <w:t xml:space="preserve"> implementing a database. Project Vision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_Toc62212633 \h </w:instrText>
      </w:r>
      <w:r w:rsidR="00407DD5">
        <w:rPr>
          <w:noProof/>
          <w:webHidden/>
          <w:color w:val="2B579A"/>
          <w:shd w:val="clear" w:color="auto" w:fill="E6E6E6"/>
        </w:rPr>
      </w:r>
      <w:r w:rsidR="00407DD5">
        <w:rPr>
          <w:noProof/>
          <w:webHidden/>
          <w:color w:val="2B579A"/>
          <w:shd w:val="clear" w:color="auto" w:fill="E6E6E6"/>
        </w:rPr>
        <w:fldChar w:fldCharType="separate"/>
      </w:r>
      <w:r w:rsidR="00602945">
        <w:rPr>
          <w:noProof/>
          <w:webHidden/>
        </w:rPr>
        <w:t>3</w:t>
      </w:r>
      <w:r w:rsidR="00407DD5">
        <w:rPr>
          <w:noProof/>
          <w:webHidden/>
          <w:color w:val="2B579A"/>
          <w:shd w:val="clear" w:color="auto" w:fill="E6E6E6"/>
        </w:rPr>
        <w:fldChar w:fldCharType="end"/>
      </w:r>
      <w:r>
        <w:rPr>
          <w:noProof/>
          <w:color w:val="2B579A"/>
          <w:shd w:val="clear" w:color="auto" w:fill="E6E6E6"/>
        </w:rPr>
        <w:fldChar w:fldCharType="end"/>
      </w:r>
    </w:p>
    <w:p w14:paraId="128635C4" w14:textId="4561FD12" w:rsidR="00407DD5" w:rsidRDefault="006C2088">
      <w:pPr>
        <w:pStyle w:val="TOC1"/>
        <w:tabs>
          <w:tab w:val="left" w:pos="400"/>
          <w:tab w:val="right" w:leader="dot" w:pos="9347"/>
        </w:tabs>
        <w:rPr>
          <w:rFonts w:asciiTheme="minorHAnsi" w:eastAsiaTheme="minorEastAsia" w:hAnsiTheme="minorHAnsi" w:cstheme="minorBidi"/>
          <w:bCs w:val="0"/>
          <w:caps w:val="0"/>
          <w:noProof/>
          <w:color w:val="auto"/>
          <w:sz w:val="22"/>
          <w:szCs w:val="22"/>
        </w:rPr>
      </w:pPr>
      <w:r>
        <w:rPr>
          <w:noProof/>
        </w:rPr>
        <w:fldChar w:fldCharType="begin"/>
      </w:r>
      <w:r>
        <w:rPr>
          <w:noProof/>
        </w:rPr>
        <w:instrText xml:space="preserve"> HYPERLINK \l "_Toc62212634" </w:instrText>
      </w:r>
      <w:ins w:id="16" w:author="Anna Levchenko" w:date="2024-10-19T14:47:00Z">
        <w:r w:rsidR="00602945">
          <w:rPr>
            <w:noProof/>
          </w:rPr>
        </w:r>
      </w:ins>
      <w:r>
        <w:rPr>
          <w:noProof/>
        </w:rPr>
        <w:fldChar w:fldCharType="separate"/>
      </w:r>
      <w:r w:rsidR="00407DD5" w:rsidRPr="00CF14D8">
        <w:rPr>
          <w:rStyle w:val="Hyperlink"/>
          <w:rFonts w:eastAsia="MS Gothic"/>
          <w:noProof/>
        </w:rPr>
        <w:t>2</w:t>
      </w:r>
      <w:r w:rsidR="00407DD5">
        <w:rPr>
          <w:rFonts w:asciiTheme="minorHAnsi" w:eastAsiaTheme="minorEastAsia" w:hAnsiTheme="minorHAnsi" w:cstheme="minorBidi"/>
          <w:bCs w:val="0"/>
          <w:caps w:val="0"/>
          <w:noProof/>
          <w:color w:val="auto"/>
          <w:sz w:val="22"/>
          <w:szCs w:val="22"/>
        </w:rPr>
        <w:tab/>
      </w:r>
      <w:r w:rsidR="00407DD5" w:rsidRPr="00CF14D8">
        <w:rPr>
          <w:rStyle w:val="Hyperlink"/>
          <w:rFonts w:eastAsia="MS Gothic"/>
          <w:noProof/>
        </w:rPr>
        <w:t>Model description</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_Toc62212634 \h </w:instrText>
      </w:r>
      <w:r w:rsidR="00407DD5">
        <w:rPr>
          <w:noProof/>
          <w:webHidden/>
          <w:color w:val="2B579A"/>
          <w:shd w:val="clear" w:color="auto" w:fill="E6E6E6"/>
        </w:rPr>
      </w:r>
      <w:r w:rsidR="00407DD5">
        <w:rPr>
          <w:noProof/>
          <w:webHidden/>
          <w:color w:val="2B579A"/>
          <w:shd w:val="clear" w:color="auto" w:fill="E6E6E6"/>
        </w:rPr>
        <w:fldChar w:fldCharType="separate"/>
      </w:r>
      <w:ins w:id="17" w:author="Anna Levchenko" w:date="2024-10-19T14:47:00Z">
        <w:r w:rsidR="00602945">
          <w:rPr>
            <w:noProof/>
            <w:webHidden/>
          </w:rPr>
          <w:t>4</w:t>
        </w:r>
      </w:ins>
      <w:del w:id="18"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41C96AAF" w14:textId="527B84D5"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"_Toc62212635" </w:instrText>
      </w:r>
      <w:ins w:id="19" w:author="Anna Levchenko" w:date="2024-10-19T14:47:00Z">
        <w:r w:rsidR="00602945">
          <w:rPr>
            <w:noProof/>
          </w:rPr>
        </w:r>
      </w:ins>
      <w:r>
        <w:rPr>
          <w:noProof/>
        </w:rPr>
        <w:fldChar w:fldCharType="separate"/>
      </w:r>
      <w:r w:rsidR="00407DD5" w:rsidRPr="00CF14D8">
        <w:rPr>
          <w:rStyle w:val="Hyperlink"/>
          <w:rFonts w:eastAsia="MS Gothic"/>
          <w:noProof/>
        </w:rPr>
        <w:t>2.1</w:t>
      </w:r>
      <w:r w:rsidR="00407DD5">
        <w:rPr>
          <w:rFonts w:asciiTheme="minorHAnsi" w:eastAsiaTheme="minorEastAsia" w:hAnsiTheme="minorHAnsi" w:cstheme="minorBidi"/>
          <w:noProof/>
          <w:sz w:val="22"/>
          <w:szCs w:val="22"/>
        </w:rPr>
        <w:tab/>
      </w:r>
      <w:r w:rsidR="00407DD5" w:rsidRPr="00CF14D8">
        <w:rPr>
          <w:rStyle w:val="Hyperlink"/>
          <w:rFonts w:eastAsia="MS Gothic"/>
          <w:noProof/>
        </w:rPr>
        <w:t>Definitions &amp; Acronyms</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_Toc62212635 \h </w:instrText>
      </w:r>
      <w:r w:rsidR="00407DD5">
        <w:rPr>
          <w:noProof/>
          <w:webHidden/>
          <w:color w:val="2B579A"/>
          <w:shd w:val="clear" w:color="auto" w:fill="E6E6E6"/>
        </w:rPr>
      </w:r>
      <w:r w:rsidR="00407DD5">
        <w:rPr>
          <w:noProof/>
          <w:webHidden/>
          <w:color w:val="2B579A"/>
          <w:shd w:val="clear" w:color="auto" w:fill="E6E6E6"/>
        </w:rPr>
        <w:fldChar w:fldCharType="separate"/>
      </w:r>
      <w:ins w:id="20" w:author="Anna Levchenko" w:date="2024-10-19T14:47:00Z">
        <w:r w:rsidR="00602945">
          <w:rPr>
            <w:noProof/>
            <w:webHidden/>
          </w:rPr>
          <w:t>4</w:t>
        </w:r>
      </w:ins>
      <w:del w:id="21"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670E842D" w14:textId="1152B082"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"_Toc62212636" </w:instrText>
      </w:r>
      <w:ins w:id="22" w:author="Anna Levchenko" w:date="2024-10-19T14:47:00Z">
        <w:r w:rsidR="00602945">
          <w:rPr>
            <w:noProof/>
          </w:rPr>
        </w:r>
      </w:ins>
      <w:r>
        <w:rPr>
          <w:noProof/>
        </w:rPr>
        <w:fldChar w:fldCharType="separate"/>
      </w:r>
      <w:r w:rsidR="00407DD5" w:rsidRPr="00CF14D8">
        <w:rPr>
          <w:rStyle w:val="Hyperlink"/>
          <w:rFonts w:eastAsia="MS Gothic"/>
          <w:noProof/>
        </w:rPr>
        <w:t>2.2</w:t>
      </w:r>
      <w:r w:rsidR="00407DD5">
        <w:rPr>
          <w:rFonts w:asciiTheme="minorHAnsi" w:eastAsiaTheme="minorEastAsia" w:hAnsiTheme="minorHAnsi" w:cstheme="minorBidi"/>
          <w:noProof/>
          <w:sz w:val="22"/>
          <w:szCs w:val="22"/>
        </w:rPr>
        <w:tab/>
      </w:r>
      <w:r w:rsidR="00407DD5" w:rsidRPr="00CF14D8">
        <w:rPr>
          <w:rStyle w:val="Hyperlink"/>
          <w:rFonts w:eastAsia="MS Gothic"/>
          <w:noProof/>
        </w:rPr>
        <w:t>Logical Scheme</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_Toc62212636 \h </w:instrText>
      </w:r>
      <w:r w:rsidR="00407DD5">
        <w:rPr>
          <w:noProof/>
          <w:webHidden/>
          <w:color w:val="2B579A"/>
          <w:shd w:val="clear" w:color="auto" w:fill="E6E6E6"/>
        </w:rPr>
      </w:r>
      <w:r w:rsidR="00407DD5">
        <w:rPr>
          <w:noProof/>
          <w:webHidden/>
          <w:color w:val="2B579A"/>
          <w:shd w:val="clear" w:color="auto" w:fill="E6E6E6"/>
        </w:rPr>
        <w:fldChar w:fldCharType="separate"/>
      </w:r>
      <w:ins w:id="23" w:author="Anna Levchenko" w:date="2024-10-19T14:47:00Z">
        <w:r w:rsidR="00602945">
          <w:rPr>
            <w:noProof/>
            <w:webHidden/>
          </w:rPr>
          <w:t>5</w:t>
        </w:r>
      </w:ins>
      <w:del w:id="24"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32F1B2ED" w14:textId="3257D343" w:rsidR="00407DD5" w:rsidRDefault="006C2088">
      <w:pPr>
        <w:pStyle w:val="TOC2"/>
        <w:tabs>
          <w:tab w:val="left" w:pos="880"/>
          <w:tab w:val="right" w:leader="dot" w:pos="9347"/>
        </w:tabs>
        <w:rPr>
          <w:rFonts w:asciiTheme="minorHAnsi" w:eastAsiaTheme="minorEastAsia" w:hAnsiTheme="minorHAnsi" w:cstheme="minorBidi"/>
          <w:noProof/>
          <w:sz w:val="22"/>
          <w:szCs w:val="22"/>
        </w:rPr>
      </w:pPr>
      <w:r>
        <w:rPr>
          <w:noProof/>
        </w:rPr>
        <w:fldChar w:fldCharType="begin"/>
      </w:r>
      <w:r>
        <w:rPr>
          <w:noProof/>
        </w:rPr>
        <w:instrText xml:space="preserve"> HYPERLINK \l "_Toc62212637" </w:instrText>
      </w:r>
      <w:ins w:id="25" w:author="Anna Levchenko" w:date="2024-10-19T14:47:00Z">
        <w:r w:rsidR="00602945">
          <w:rPr>
            <w:noProof/>
          </w:rPr>
        </w:r>
      </w:ins>
      <w:r>
        <w:rPr>
          <w:noProof/>
        </w:rPr>
        <w:fldChar w:fldCharType="separate"/>
      </w:r>
      <w:r w:rsidR="00407DD5" w:rsidRPr="00CF14D8">
        <w:rPr>
          <w:rStyle w:val="Hyperlink"/>
          <w:rFonts w:eastAsia="MS Gothic"/>
          <w:noProof/>
        </w:rPr>
        <w:t>2.3</w:t>
      </w:r>
      <w:r w:rsidR="00407DD5">
        <w:rPr>
          <w:rFonts w:asciiTheme="minorHAnsi" w:eastAsiaTheme="minorEastAsia" w:hAnsiTheme="minorHAnsi" w:cstheme="minorBidi"/>
          <w:noProof/>
          <w:sz w:val="22"/>
          <w:szCs w:val="22"/>
        </w:rPr>
        <w:tab/>
      </w:r>
      <w:r w:rsidR="00407DD5" w:rsidRPr="00CF14D8">
        <w:rPr>
          <w:rStyle w:val="Hyperlink"/>
          <w:rFonts w:eastAsia="MS Gothic"/>
          <w:noProof/>
        </w:rPr>
        <w:t>Objects</w:t>
      </w:r>
      <w:r w:rsidR="00407DD5">
        <w:rPr>
          <w:noProof/>
          <w:webHidden/>
        </w:rPr>
        <w:tab/>
      </w:r>
      <w:r w:rsidR="00407DD5">
        <w:rPr>
          <w:noProof/>
          <w:webHidden/>
          <w:color w:val="2B579A"/>
          <w:shd w:val="clear" w:color="auto" w:fill="E6E6E6"/>
        </w:rPr>
        <w:fldChar w:fldCharType="begin"/>
      </w:r>
      <w:r w:rsidR="00407DD5">
        <w:rPr>
          <w:noProof/>
          <w:webHidden/>
        </w:rPr>
        <w:instrText xml:space="preserve"> PAGEREF _Toc62212637 \h </w:instrText>
      </w:r>
      <w:r w:rsidR="00407DD5">
        <w:rPr>
          <w:noProof/>
          <w:webHidden/>
          <w:color w:val="2B579A"/>
          <w:shd w:val="clear" w:color="auto" w:fill="E6E6E6"/>
        </w:rPr>
      </w:r>
      <w:r w:rsidR="00407DD5">
        <w:rPr>
          <w:noProof/>
          <w:webHidden/>
          <w:color w:val="2B579A"/>
          <w:shd w:val="clear" w:color="auto" w:fill="E6E6E6"/>
        </w:rPr>
        <w:fldChar w:fldCharType="separate"/>
      </w:r>
      <w:ins w:id="26" w:author="Anna Levchenko" w:date="2024-10-19T14:47:00Z">
        <w:r w:rsidR="00602945">
          <w:rPr>
            <w:noProof/>
            <w:webHidden/>
          </w:rPr>
          <w:t>5</w:t>
        </w:r>
      </w:ins>
      <w:del w:id="27" w:author="Anna Levchenko" w:date="2024-10-19T14:47:00Z">
        <w:r w:rsidR="000370D4" w:rsidDel="00602945">
          <w:rPr>
            <w:noProof/>
            <w:webHidden/>
          </w:rPr>
          <w:delText>3</w:delText>
        </w:r>
      </w:del>
      <w:r w:rsidR="00407DD5">
        <w:rPr>
          <w:noProof/>
          <w:webHidden/>
          <w:color w:val="2B579A"/>
          <w:shd w:val="clear" w:color="auto" w:fill="E6E6E6"/>
        </w:rPr>
        <w:fldChar w:fldCharType="end"/>
      </w:r>
      <w:r>
        <w:rPr>
          <w:noProof/>
          <w:color w:val="2B579A"/>
          <w:shd w:val="clear" w:color="auto" w:fill="E6E6E6"/>
        </w:rPr>
        <w:fldChar w:fldCharType="end"/>
      </w:r>
    </w:p>
    <w:p w14:paraId="58FCF022" w14:textId="7D69FC3F" w:rsidR="00500742" w:rsidRPr="00114D08" w:rsidRDefault="00500742" w:rsidP="00500742">
      <w:pPr>
        <w:pStyle w:val="TOC1"/>
        <w:tabs>
          <w:tab w:val="left" w:pos="400"/>
          <w:tab w:val="right" w:leader="dot" w:pos="9347"/>
        </w:tabs>
        <w:rPr>
          <w:noProof/>
        </w:rPr>
      </w:pPr>
      <w:r>
        <w:rPr>
          <w:color w:val="2B579A"/>
          <w:shd w:val="clear" w:color="auto" w:fill="E6E6E6"/>
        </w:rPr>
        <w:fldChar w:fldCharType="end"/>
      </w:r>
    </w:p>
    <w:p w14:paraId="7A95404F" w14:textId="77777777" w:rsidR="00500742" w:rsidRPr="00114D08" w:rsidRDefault="00500742" w:rsidP="00500742">
      <w:pPr>
        <w:pStyle w:val="BodyText"/>
      </w:pPr>
    </w:p>
    <w:p w14:paraId="56241B92" w14:textId="34015214" w:rsidR="0094703C" w:rsidRPr="0077468E" w:rsidRDefault="00500742" w:rsidP="00426215">
      <w:pPr>
        <w:pStyle w:val="Heading1"/>
        <w:numPr>
          <w:ilvl w:val="0"/>
          <w:numId w:val="0"/>
        </w:numPr>
        <w:rPr>
          <w:sz w:val="24"/>
        </w:rPr>
      </w:pPr>
      <w:bookmarkStart w:id="28" w:name="_Section_1"/>
      <w:bookmarkEnd w:id="28"/>
      <w:r w:rsidRPr="008E2573">
        <w:br w:type="page"/>
      </w:r>
      <w:bookmarkEnd w:id="8"/>
      <w:bookmarkEnd w:id="9"/>
      <w:bookmarkEnd w:id="10"/>
      <w:bookmarkEnd w:id="11"/>
    </w:p>
    <w:p w14:paraId="31B69AA4" w14:textId="77777777" w:rsidR="00426215" w:rsidRDefault="00426215" w:rsidP="00426215">
      <w:pPr>
        <w:pStyle w:val="Heading1"/>
        <w:ind w:left="431" w:hanging="431"/>
      </w:pPr>
      <w:bookmarkStart w:id="29" w:name="_Toc412572569"/>
      <w:bookmarkStart w:id="30" w:name="_Toc509167633"/>
      <w:bookmarkStart w:id="31" w:name="_Toc62212630"/>
      <w:r>
        <w:lastRenderedPageBreak/>
        <w:t>Business Description</w:t>
      </w:r>
      <w:bookmarkEnd w:id="29"/>
      <w:bookmarkEnd w:id="30"/>
      <w:bookmarkEnd w:id="31"/>
    </w:p>
    <w:p w14:paraId="45574318" w14:textId="6BB86AAC" w:rsidR="00426215" w:rsidRDefault="00426215" w:rsidP="00426215">
      <w:pPr>
        <w:pStyle w:val="Heading2"/>
        <w:keepNext w:val="0"/>
        <w:ind w:left="851" w:hanging="851"/>
      </w:pPr>
      <w:bookmarkStart w:id="32" w:name="_Toc412572570"/>
      <w:bookmarkStart w:id="33" w:name="_Toc509167634"/>
      <w:bookmarkStart w:id="34" w:name="_Toc62212631"/>
      <w:r>
        <w:t>Business background</w:t>
      </w:r>
      <w:bookmarkEnd w:id="32"/>
      <w:bookmarkEnd w:id="33"/>
      <w:bookmarkEnd w:id="34"/>
    </w:p>
    <w:p w14:paraId="20FCCFE9" w14:textId="77777777" w:rsidR="00602945" w:rsidRPr="00602945" w:rsidRDefault="00602945" w:rsidP="00602945">
      <w:pPr>
        <w:widowControl/>
        <w:spacing w:before="100" w:beforeAutospacing="1" w:after="100" w:afterAutospacing="1" w:line="240" w:lineRule="auto"/>
        <w:jc w:val="both"/>
        <w:rPr>
          <w:ins w:id="35" w:author="Anna Levchenko" w:date="2024-10-19T14:43:00Z"/>
          <w:rFonts w:ascii="Trebuchet MS" w:hAnsi="Trebuchet MS"/>
          <w:color w:val="464547"/>
          <w:rPrChange w:id="36" w:author="Anna Levchenko" w:date="2024-10-19T14:44:00Z">
            <w:rPr>
              <w:ins w:id="37" w:author="Anna Levchenko" w:date="2024-10-19T14:43:00Z"/>
              <w:sz w:val="24"/>
              <w:szCs w:val="24"/>
            </w:rPr>
          </w:rPrChange>
        </w:rPr>
        <w:pPrChange w:id="38" w:author="Anna Levchenko" w:date="2024-10-19T14:46:00Z">
          <w:pPr>
            <w:widowControl/>
            <w:spacing w:before="100" w:beforeAutospacing="1" w:after="100" w:afterAutospacing="1" w:line="240" w:lineRule="auto"/>
          </w:pPr>
        </w:pPrChange>
      </w:pPr>
      <w:ins w:id="39" w:author="Anna Levchenko" w:date="2024-10-19T14:43:00Z">
        <w:r w:rsidRPr="00602945">
          <w:rPr>
            <w:rFonts w:ascii="Trebuchet MS" w:hAnsi="Trebuchet MS"/>
            <w:color w:val="464547"/>
            <w:rPrChange w:id="40" w:author="Anna Levchenko" w:date="2024-10-19T14:44:00Z">
              <w:rPr>
                <w:sz w:val="24"/>
                <w:szCs w:val="24"/>
              </w:rPr>
            </w:rPrChange>
          </w:rPr>
          <w:t>The company specializes in auctioning antiques and artwork. The primary stakeholders are:</w:t>
        </w:r>
      </w:ins>
    </w:p>
    <w:p w14:paraId="1DC0DD43" w14:textId="77777777" w:rsidR="00602945" w:rsidRPr="00602945" w:rsidRDefault="00602945" w:rsidP="00602945">
      <w:pPr>
        <w:widowControl/>
        <w:numPr>
          <w:ilvl w:val="0"/>
          <w:numId w:val="26"/>
        </w:numPr>
        <w:spacing w:before="100" w:beforeAutospacing="1" w:after="100" w:afterAutospacing="1" w:line="240" w:lineRule="auto"/>
        <w:jc w:val="both"/>
        <w:rPr>
          <w:ins w:id="41" w:author="Anna Levchenko" w:date="2024-10-19T14:43:00Z"/>
          <w:rFonts w:ascii="Trebuchet MS" w:hAnsi="Trebuchet MS"/>
          <w:color w:val="464547"/>
          <w:rPrChange w:id="42" w:author="Anna Levchenko" w:date="2024-10-19T14:44:00Z">
            <w:rPr>
              <w:ins w:id="43" w:author="Anna Levchenko" w:date="2024-10-19T14:43:00Z"/>
              <w:sz w:val="24"/>
              <w:szCs w:val="24"/>
            </w:rPr>
          </w:rPrChange>
        </w:rPr>
        <w:pPrChange w:id="44" w:author="Anna Levchenko" w:date="2024-10-19T14:46:00Z">
          <w:pPr>
            <w:widowControl/>
            <w:numPr>
              <w:numId w:val="26"/>
            </w:numPr>
            <w:tabs>
              <w:tab w:val="num" w:pos="720"/>
            </w:tabs>
            <w:spacing w:before="100" w:beforeAutospacing="1" w:after="100" w:afterAutospacing="1" w:line="240" w:lineRule="auto"/>
            <w:ind w:left="720" w:hanging="360"/>
          </w:pPr>
        </w:pPrChange>
      </w:pPr>
      <w:ins w:id="45" w:author="Anna Levchenko" w:date="2024-10-19T14:43:00Z">
        <w:r w:rsidRPr="00602945">
          <w:rPr>
            <w:rFonts w:ascii="Trebuchet MS" w:hAnsi="Trebuchet MS"/>
            <w:color w:val="464547"/>
            <w:rPrChange w:id="46" w:author="Anna Levchenko" w:date="2024-10-19T14:44:00Z">
              <w:rPr>
                <w:b/>
                <w:bCs/>
                <w:sz w:val="24"/>
                <w:szCs w:val="24"/>
              </w:rPr>
            </w:rPrChange>
          </w:rPr>
          <w:t>Sellers</w:t>
        </w:r>
        <w:r w:rsidRPr="00602945">
          <w:rPr>
            <w:rFonts w:ascii="Trebuchet MS" w:hAnsi="Trebuchet MS"/>
            <w:color w:val="464547"/>
            <w:rPrChange w:id="47" w:author="Anna Levchenko" w:date="2024-10-19T14:44:00Z">
              <w:rPr>
                <w:sz w:val="24"/>
                <w:szCs w:val="24"/>
              </w:rPr>
            </w:rPrChange>
          </w:rPr>
          <w:t>: Individuals or entities who legally own the antiques and artwork and wish to sell them through the auction house.</w:t>
        </w:r>
      </w:ins>
    </w:p>
    <w:p w14:paraId="0AF50EFD" w14:textId="77777777" w:rsidR="00602945" w:rsidRPr="00602945" w:rsidRDefault="00602945" w:rsidP="00602945">
      <w:pPr>
        <w:widowControl/>
        <w:numPr>
          <w:ilvl w:val="0"/>
          <w:numId w:val="26"/>
        </w:numPr>
        <w:spacing w:before="100" w:beforeAutospacing="1" w:after="100" w:afterAutospacing="1" w:line="240" w:lineRule="auto"/>
        <w:jc w:val="both"/>
        <w:rPr>
          <w:ins w:id="48" w:author="Anna Levchenko" w:date="2024-10-19T14:43:00Z"/>
          <w:rFonts w:ascii="Trebuchet MS" w:hAnsi="Trebuchet MS"/>
          <w:color w:val="464547"/>
          <w:rPrChange w:id="49" w:author="Anna Levchenko" w:date="2024-10-19T14:44:00Z">
            <w:rPr>
              <w:ins w:id="50" w:author="Anna Levchenko" w:date="2024-10-19T14:43:00Z"/>
              <w:sz w:val="24"/>
              <w:szCs w:val="24"/>
            </w:rPr>
          </w:rPrChange>
        </w:rPr>
        <w:pPrChange w:id="51" w:author="Anna Levchenko" w:date="2024-10-19T14:46:00Z">
          <w:pPr>
            <w:widowControl/>
            <w:numPr>
              <w:numId w:val="26"/>
            </w:numPr>
            <w:tabs>
              <w:tab w:val="num" w:pos="720"/>
            </w:tabs>
            <w:spacing w:before="100" w:beforeAutospacing="1" w:after="100" w:afterAutospacing="1" w:line="240" w:lineRule="auto"/>
            <w:ind w:left="720" w:hanging="360"/>
          </w:pPr>
        </w:pPrChange>
      </w:pPr>
      <w:ins w:id="52" w:author="Anna Levchenko" w:date="2024-10-19T14:43:00Z">
        <w:r w:rsidRPr="00602945">
          <w:rPr>
            <w:rFonts w:ascii="Trebuchet MS" w:hAnsi="Trebuchet MS"/>
            <w:color w:val="464547"/>
            <w:rPrChange w:id="53" w:author="Anna Levchenko" w:date="2024-10-19T14:44:00Z">
              <w:rPr>
                <w:b/>
                <w:bCs/>
                <w:sz w:val="24"/>
                <w:szCs w:val="24"/>
              </w:rPr>
            </w:rPrChange>
          </w:rPr>
          <w:t>Buyers</w:t>
        </w:r>
        <w:r w:rsidRPr="00602945">
          <w:rPr>
            <w:rFonts w:ascii="Trebuchet MS" w:hAnsi="Trebuchet MS"/>
            <w:color w:val="464547"/>
            <w:rPrChange w:id="54" w:author="Anna Levchenko" w:date="2024-10-19T14:44:00Z">
              <w:rPr>
                <w:sz w:val="24"/>
                <w:szCs w:val="24"/>
              </w:rPr>
            </w:rPrChange>
          </w:rPr>
          <w:t>: Individuals or entities interested in purchasing items at auction.</w:t>
        </w:r>
      </w:ins>
    </w:p>
    <w:p w14:paraId="1CE130DD" w14:textId="07E35B7C" w:rsidR="00C403FF" w:rsidRPr="00602945" w:rsidRDefault="00602945" w:rsidP="00602945">
      <w:pPr>
        <w:widowControl/>
        <w:spacing w:before="100" w:beforeAutospacing="1" w:after="100" w:afterAutospacing="1" w:line="240" w:lineRule="auto"/>
        <w:jc w:val="both"/>
        <w:rPr>
          <w:rFonts w:ascii="Trebuchet MS" w:hAnsi="Trebuchet MS"/>
          <w:color w:val="464547"/>
          <w:rPrChange w:id="55" w:author="Anna Levchenko" w:date="2024-10-19T14:44:00Z">
            <w:rPr/>
          </w:rPrChange>
        </w:rPr>
        <w:pPrChange w:id="56" w:author="Anna Levchenko" w:date="2024-10-19T14:46:00Z">
          <w:pPr>
            <w:pStyle w:val="BodyText"/>
          </w:pPr>
        </w:pPrChange>
      </w:pPr>
      <w:ins w:id="57" w:author="Anna Levchenko" w:date="2024-10-19T14:43:00Z">
        <w:r w:rsidRPr="00602945">
          <w:rPr>
            <w:rFonts w:ascii="Trebuchet MS" w:hAnsi="Trebuchet MS"/>
            <w:color w:val="464547"/>
            <w:rPrChange w:id="58" w:author="Anna Levchenko" w:date="2024-10-19T14:44:00Z">
              <w:rPr>
                <w:sz w:val="24"/>
                <w:szCs w:val="24"/>
              </w:rPr>
            </w:rPrChange>
          </w:rPr>
          <w:t xml:space="preserve">The business operates by receiving items from sellers, determining at which auction to present them, and managing the auction process. Every item is assigned a </w:t>
        </w:r>
        <w:r w:rsidRPr="00602945">
          <w:rPr>
            <w:rFonts w:ascii="Trebuchet MS" w:hAnsi="Trebuchet MS"/>
            <w:color w:val="464547"/>
            <w:rPrChange w:id="59" w:author="Anna Levchenko" w:date="2024-10-19T14:44:00Z">
              <w:rPr>
                <w:b/>
                <w:bCs/>
                <w:sz w:val="24"/>
                <w:szCs w:val="24"/>
              </w:rPr>
            </w:rPrChange>
          </w:rPr>
          <w:t>lot number</w:t>
        </w:r>
        <w:r w:rsidRPr="00602945">
          <w:rPr>
            <w:rFonts w:ascii="Trebuchet MS" w:hAnsi="Trebuchet MS"/>
            <w:color w:val="464547"/>
            <w:rPrChange w:id="60" w:author="Anna Levchenko" w:date="2024-10-19T14:44:00Z">
              <w:rPr>
                <w:sz w:val="24"/>
                <w:szCs w:val="24"/>
              </w:rPr>
            </w:rPrChange>
          </w:rPr>
          <w:t xml:space="preserve"> before an auction</w:t>
        </w:r>
      </w:ins>
      <w:ins w:id="61" w:author="Anna Levchenko" w:date="2024-10-19T14:44:00Z">
        <w:r>
          <w:rPr>
            <w:rFonts w:ascii="Trebuchet MS" w:hAnsi="Trebuchet MS"/>
            <w:color w:val="464547"/>
          </w:rPr>
          <w:t>.</w:t>
        </w:r>
      </w:ins>
      <w:ins w:id="62" w:author="Anna Levchenko" w:date="2024-10-19T14:43:00Z">
        <w:r w:rsidRPr="00602945">
          <w:rPr>
            <w:rFonts w:ascii="Trebuchet MS" w:hAnsi="Trebuchet MS"/>
            <w:color w:val="464547"/>
            <w:rPrChange w:id="63" w:author="Anna Levchenko" w:date="2024-10-19T14:44:00Z">
              <w:rPr>
                <w:sz w:val="24"/>
                <w:szCs w:val="24"/>
              </w:rPr>
            </w:rPrChange>
          </w:rPr>
          <w:t xml:space="preserve"> Multiple sellers can offer items at the same auction, and sellers are also allowed to be buyers.</w:t>
        </w:r>
      </w:ins>
    </w:p>
    <w:p w14:paraId="3F9669AC" w14:textId="58EB986B" w:rsidR="00C403FF" w:rsidRPr="00C403FF" w:rsidRDefault="00426215" w:rsidP="00C403FF">
      <w:pPr>
        <w:pStyle w:val="Heading2"/>
        <w:keepNext w:val="0"/>
        <w:ind w:left="851" w:hanging="851"/>
      </w:pPr>
      <w:bookmarkStart w:id="64" w:name="_Toc412572571"/>
      <w:bookmarkStart w:id="65" w:name="_Toc509167635"/>
      <w:bookmarkStart w:id="66" w:name="_Toc62212632"/>
      <w:r>
        <w:t>P</w:t>
      </w:r>
      <w:r w:rsidRPr="00473DF1">
        <w:t>roblems</w:t>
      </w:r>
      <w:r w:rsidR="00C403FF">
        <w:t>.</w:t>
      </w:r>
      <w:r w:rsidRPr="00473DF1">
        <w:t xml:space="preserve"> </w:t>
      </w:r>
      <w:bookmarkStart w:id="67" w:name="_Toc462595274"/>
      <w:bookmarkEnd w:id="64"/>
      <w:bookmarkEnd w:id="65"/>
      <w:r w:rsidR="00C403FF" w:rsidRPr="00C403FF">
        <w:t>Current Situation</w:t>
      </w:r>
      <w:bookmarkEnd w:id="66"/>
      <w:bookmarkEnd w:id="67"/>
    </w:p>
    <w:p w14:paraId="312F25FB" w14:textId="77777777" w:rsidR="00602945" w:rsidRPr="00602945" w:rsidRDefault="00602945" w:rsidP="00602945">
      <w:pPr>
        <w:widowControl/>
        <w:spacing w:before="100" w:beforeAutospacing="1" w:after="100" w:afterAutospacing="1" w:line="240" w:lineRule="auto"/>
        <w:jc w:val="both"/>
        <w:rPr>
          <w:ins w:id="68" w:author="Anna Levchenko" w:date="2024-10-19T14:45:00Z"/>
          <w:rFonts w:ascii="Trebuchet MS" w:hAnsi="Trebuchet MS"/>
          <w:color w:val="464547"/>
          <w:rPrChange w:id="69" w:author="Anna Levchenko" w:date="2024-10-19T14:45:00Z">
            <w:rPr>
              <w:ins w:id="70" w:author="Anna Levchenko" w:date="2024-10-19T14:45:00Z"/>
              <w:sz w:val="24"/>
              <w:szCs w:val="24"/>
            </w:rPr>
          </w:rPrChange>
        </w:rPr>
        <w:pPrChange w:id="71" w:author="Anna Levchenko" w:date="2024-10-19T14:45:00Z">
          <w:pPr>
            <w:widowControl/>
            <w:spacing w:before="100" w:beforeAutospacing="1" w:after="100" w:afterAutospacing="1" w:line="240" w:lineRule="auto"/>
          </w:pPr>
        </w:pPrChange>
      </w:pPr>
      <w:ins w:id="72" w:author="Anna Levchenko" w:date="2024-10-19T14:45:00Z">
        <w:r w:rsidRPr="00602945">
          <w:rPr>
            <w:rFonts w:ascii="Trebuchet MS" w:hAnsi="Trebuchet MS"/>
            <w:color w:val="464547"/>
            <w:rPrChange w:id="73" w:author="Anna Levchenko" w:date="2024-10-19T14:45:00Z">
              <w:rPr>
                <w:sz w:val="24"/>
                <w:szCs w:val="24"/>
              </w:rPr>
            </w:rPrChange>
          </w:rPr>
          <w:t>The current system of managing auction data seems to rely on manual or semi-automated methods, possibly spreadsheets or paper records, which likely lead to several issues:</w:t>
        </w:r>
      </w:ins>
    </w:p>
    <w:p w14:paraId="78D0CCBF" w14:textId="77777777" w:rsidR="00602945" w:rsidRPr="00602945" w:rsidRDefault="00602945" w:rsidP="00602945">
      <w:pPr>
        <w:widowControl/>
        <w:spacing w:before="100" w:beforeAutospacing="1" w:after="100" w:afterAutospacing="1" w:line="240" w:lineRule="auto"/>
        <w:jc w:val="both"/>
        <w:rPr>
          <w:ins w:id="74" w:author="Anna Levchenko" w:date="2024-10-19T14:45:00Z"/>
          <w:rFonts w:ascii="Trebuchet MS" w:hAnsi="Trebuchet MS"/>
          <w:color w:val="464547"/>
          <w:rPrChange w:id="75" w:author="Anna Levchenko" w:date="2024-10-19T14:45:00Z">
            <w:rPr>
              <w:ins w:id="76" w:author="Anna Levchenko" w:date="2024-10-19T14:45:00Z"/>
              <w:sz w:val="24"/>
              <w:szCs w:val="24"/>
            </w:rPr>
          </w:rPrChange>
        </w:rPr>
        <w:pPrChange w:id="77" w:author="Anna Levchenko" w:date="2024-10-19T14:45:00Z">
          <w:pPr>
            <w:widowControl/>
            <w:numPr>
              <w:numId w:val="27"/>
            </w:numPr>
            <w:tabs>
              <w:tab w:val="num" w:pos="720"/>
            </w:tabs>
            <w:spacing w:before="100" w:beforeAutospacing="1" w:after="100" w:afterAutospacing="1" w:line="240" w:lineRule="auto"/>
            <w:ind w:left="720" w:hanging="360"/>
          </w:pPr>
        </w:pPrChange>
      </w:pPr>
      <w:ins w:id="78" w:author="Anna Levchenko" w:date="2024-10-19T14:45:00Z">
        <w:r w:rsidRPr="00602945">
          <w:rPr>
            <w:rFonts w:ascii="Trebuchet MS" w:hAnsi="Trebuchet MS"/>
            <w:color w:val="464547"/>
            <w:rPrChange w:id="79" w:author="Anna Levchenko" w:date="2024-10-19T14:45:00Z">
              <w:rPr>
                <w:b/>
                <w:bCs/>
                <w:sz w:val="24"/>
                <w:szCs w:val="24"/>
              </w:rPr>
            </w:rPrChange>
          </w:rPr>
          <w:t>Duplication of lot numbers</w:t>
        </w:r>
        <w:r w:rsidRPr="00602945">
          <w:rPr>
            <w:rFonts w:ascii="Trebuchet MS" w:hAnsi="Trebuchet MS"/>
            <w:color w:val="464547"/>
            <w:rPrChange w:id="80" w:author="Anna Levchenko" w:date="2024-10-19T14:45:00Z">
              <w:rPr>
                <w:sz w:val="24"/>
                <w:szCs w:val="24"/>
              </w:rPr>
            </w:rPrChange>
          </w:rPr>
          <w:t>: Items sold at different auctions might have the same lot number, which could create confusion or errors when tracking individual items.</w:t>
        </w:r>
      </w:ins>
    </w:p>
    <w:p w14:paraId="7D4BAEEC" w14:textId="77777777" w:rsidR="00602945" w:rsidRPr="00602945" w:rsidRDefault="00602945" w:rsidP="00602945">
      <w:pPr>
        <w:widowControl/>
        <w:spacing w:before="100" w:beforeAutospacing="1" w:after="100" w:afterAutospacing="1" w:line="240" w:lineRule="auto"/>
        <w:jc w:val="both"/>
        <w:rPr>
          <w:ins w:id="81" w:author="Anna Levchenko" w:date="2024-10-19T14:45:00Z"/>
          <w:rFonts w:ascii="Trebuchet MS" w:hAnsi="Trebuchet MS"/>
          <w:color w:val="464547"/>
          <w:rPrChange w:id="82" w:author="Anna Levchenko" w:date="2024-10-19T14:45:00Z">
            <w:rPr>
              <w:ins w:id="83" w:author="Anna Levchenko" w:date="2024-10-19T14:45:00Z"/>
              <w:sz w:val="24"/>
              <w:szCs w:val="24"/>
            </w:rPr>
          </w:rPrChange>
        </w:rPr>
        <w:pPrChange w:id="84" w:author="Anna Levchenko" w:date="2024-10-19T14:45:00Z">
          <w:pPr>
            <w:widowControl/>
            <w:numPr>
              <w:numId w:val="27"/>
            </w:numPr>
            <w:tabs>
              <w:tab w:val="num" w:pos="720"/>
            </w:tabs>
            <w:spacing w:before="100" w:beforeAutospacing="1" w:after="100" w:afterAutospacing="1" w:line="240" w:lineRule="auto"/>
            <w:ind w:left="720" w:hanging="360"/>
          </w:pPr>
        </w:pPrChange>
      </w:pPr>
      <w:ins w:id="85" w:author="Anna Levchenko" w:date="2024-10-19T14:45:00Z">
        <w:r w:rsidRPr="00602945">
          <w:rPr>
            <w:rFonts w:ascii="Trebuchet MS" w:hAnsi="Trebuchet MS"/>
            <w:color w:val="464547"/>
            <w:rPrChange w:id="86" w:author="Anna Levchenko" w:date="2024-10-19T14:45:00Z">
              <w:rPr>
                <w:b/>
                <w:bCs/>
                <w:sz w:val="24"/>
                <w:szCs w:val="24"/>
              </w:rPr>
            </w:rPrChange>
          </w:rPr>
          <w:t>Inconsistent record-keeping</w:t>
        </w:r>
        <w:r w:rsidRPr="00602945">
          <w:rPr>
            <w:rFonts w:ascii="Trebuchet MS" w:hAnsi="Trebuchet MS"/>
            <w:color w:val="464547"/>
            <w:rPrChange w:id="87" w:author="Anna Levchenko" w:date="2024-10-19T14:45:00Z">
              <w:rPr>
                <w:sz w:val="24"/>
                <w:szCs w:val="24"/>
              </w:rPr>
            </w:rPrChange>
          </w:rPr>
          <w:t>: The details of each auction, such as time, date, and item specifics (starting price, seller information, etc.), are manually recorded, increasing the likelihood of data entry errors.</w:t>
        </w:r>
      </w:ins>
    </w:p>
    <w:p w14:paraId="5B829788" w14:textId="77777777" w:rsidR="00602945" w:rsidRPr="00602945" w:rsidRDefault="00602945" w:rsidP="00602945">
      <w:pPr>
        <w:widowControl/>
        <w:spacing w:before="100" w:beforeAutospacing="1" w:after="100" w:afterAutospacing="1" w:line="240" w:lineRule="auto"/>
        <w:jc w:val="both"/>
        <w:rPr>
          <w:ins w:id="88" w:author="Anna Levchenko" w:date="2024-10-19T14:45:00Z"/>
          <w:rFonts w:ascii="Trebuchet MS" w:hAnsi="Trebuchet MS"/>
          <w:color w:val="464547"/>
          <w:rPrChange w:id="89" w:author="Anna Levchenko" w:date="2024-10-19T14:45:00Z">
            <w:rPr>
              <w:ins w:id="90" w:author="Anna Levchenko" w:date="2024-10-19T14:45:00Z"/>
              <w:sz w:val="24"/>
              <w:szCs w:val="24"/>
            </w:rPr>
          </w:rPrChange>
        </w:rPr>
        <w:pPrChange w:id="91" w:author="Anna Levchenko" w:date="2024-10-19T14:45:00Z">
          <w:pPr>
            <w:widowControl/>
            <w:numPr>
              <w:numId w:val="27"/>
            </w:numPr>
            <w:tabs>
              <w:tab w:val="num" w:pos="720"/>
            </w:tabs>
            <w:spacing w:before="100" w:beforeAutospacing="1" w:after="100" w:afterAutospacing="1" w:line="240" w:lineRule="auto"/>
            <w:ind w:left="720" w:hanging="360"/>
          </w:pPr>
        </w:pPrChange>
      </w:pPr>
      <w:ins w:id="92" w:author="Anna Levchenko" w:date="2024-10-19T14:45:00Z">
        <w:r w:rsidRPr="00602945">
          <w:rPr>
            <w:rFonts w:ascii="Trebuchet MS" w:hAnsi="Trebuchet MS"/>
            <w:color w:val="464547"/>
            <w:rPrChange w:id="93" w:author="Anna Levchenko" w:date="2024-10-19T14:45:00Z">
              <w:rPr>
                <w:b/>
                <w:bCs/>
                <w:sz w:val="24"/>
                <w:szCs w:val="24"/>
              </w:rPr>
            </w:rPrChange>
          </w:rPr>
          <w:t>Limited integration</w:t>
        </w:r>
        <w:r w:rsidRPr="00602945">
          <w:rPr>
            <w:rFonts w:ascii="Trebuchet MS" w:hAnsi="Trebuchet MS"/>
            <w:color w:val="464547"/>
            <w:rPrChange w:id="94" w:author="Anna Levchenko" w:date="2024-10-19T14:45:00Z">
              <w:rPr>
                <w:sz w:val="24"/>
                <w:szCs w:val="24"/>
              </w:rPr>
            </w:rPrChange>
          </w:rPr>
          <w:t>: There is no centralized database where all transactions (auction information, item specifics, and sales records) are connected.</w:t>
        </w:r>
      </w:ins>
    </w:p>
    <w:p w14:paraId="7A3D1FB8" w14:textId="065FDF47" w:rsidR="00C403FF" w:rsidRPr="00602945" w:rsidRDefault="00602945" w:rsidP="00602945">
      <w:pPr>
        <w:widowControl/>
        <w:spacing w:before="100" w:beforeAutospacing="1" w:after="100" w:afterAutospacing="1" w:line="240" w:lineRule="auto"/>
        <w:jc w:val="both"/>
        <w:rPr>
          <w:rFonts w:ascii="Trebuchet MS" w:hAnsi="Trebuchet MS"/>
          <w:color w:val="464547"/>
          <w:rPrChange w:id="95" w:author="Anna Levchenko" w:date="2024-10-19T14:45:00Z">
            <w:rPr/>
          </w:rPrChange>
        </w:rPr>
        <w:pPrChange w:id="96" w:author="Anna Levchenko" w:date="2024-10-19T14:45:00Z">
          <w:pPr>
            <w:pStyle w:val="BodyText"/>
          </w:pPr>
        </w:pPrChange>
      </w:pPr>
      <w:ins w:id="97" w:author="Anna Levchenko" w:date="2024-10-19T14:45:00Z">
        <w:r w:rsidRPr="00602945">
          <w:rPr>
            <w:rFonts w:ascii="Trebuchet MS" w:hAnsi="Trebuchet MS"/>
            <w:color w:val="464547"/>
            <w:rPrChange w:id="98" w:author="Anna Levchenko" w:date="2024-10-19T14:45:00Z">
              <w:rPr>
                <w:b/>
                <w:bCs/>
                <w:sz w:val="24"/>
                <w:szCs w:val="24"/>
              </w:rPr>
            </w:rPrChange>
          </w:rPr>
          <w:t>Difficulty in tracking buyer-seller relationships</w:t>
        </w:r>
        <w:r w:rsidRPr="00602945">
          <w:rPr>
            <w:rFonts w:ascii="Trebuchet MS" w:hAnsi="Trebuchet MS"/>
            <w:color w:val="464547"/>
            <w:rPrChange w:id="99" w:author="Anna Levchenko" w:date="2024-10-19T14:45:00Z">
              <w:rPr>
                <w:sz w:val="24"/>
                <w:szCs w:val="24"/>
              </w:rPr>
            </w:rPrChange>
          </w:rPr>
          <w:t>: Since the same individual or firm can act as both a buyer and seller, this dual role might create further complications in record-keeping.</w:t>
        </w:r>
      </w:ins>
    </w:p>
    <w:p w14:paraId="456F4093" w14:textId="1739094F" w:rsidR="00426215" w:rsidRDefault="0000152E" w:rsidP="00426215">
      <w:pPr>
        <w:pStyle w:val="Heading2"/>
        <w:keepNext w:val="0"/>
        <w:ind w:left="851" w:hanging="851"/>
      </w:pPr>
      <w:bookmarkStart w:id="100" w:name="_Toc412572572"/>
      <w:bookmarkStart w:id="101" w:name="_Toc509167636"/>
      <w:bookmarkStart w:id="102" w:name="_Toc62212633"/>
      <w:r>
        <w:t xml:space="preserve">the </w:t>
      </w:r>
      <w:r w:rsidR="00426215">
        <w:t xml:space="preserve">Benefits </w:t>
      </w:r>
      <w:r>
        <w:t>of</w:t>
      </w:r>
      <w:r w:rsidR="00426215">
        <w:t xml:space="preserve"> implementing a </w:t>
      </w:r>
      <w:bookmarkEnd w:id="100"/>
      <w:bookmarkEnd w:id="101"/>
      <w:r w:rsidR="00C403FF">
        <w:t>database. Project Vision</w:t>
      </w:r>
      <w:bookmarkEnd w:id="102"/>
    </w:p>
    <w:p w14:paraId="5D3D4DFF" w14:textId="21E2E886" w:rsidR="00602945" w:rsidRPr="00602945" w:rsidRDefault="00602945" w:rsidP="00602945">
      <w:pPr>
        <w:widowControl/>
        <w:spacing w:before="100" w:beforeAutospacing="1" w:after="100" w:afterAutospacing="1" w:line="240" w:lineRule="auto"/>
        <w:jc w:val="both"/>
        <w:rPr>
          <w:ins w:id="103" w:author="Anna Levchenko" w:date="2024-10-19T14:45:00Z"/>
          <w:rFonts w:ascii="Trebuchet MS" w:hAnsi="Trebuchet MS"/>
          <w:color w:val="464547"/>
          <w:rPrChange w:id="104" w:author="Anna Levchenko" w:date="2024-10-19T14:46:00Z">
            <w:rPr>
              <w:ins w:id="105" w:author="Anna Levchenko" w:date="2024-10-19T14:45:00Z"/>
              <w:sz w:val="24"/>
              <w:szCs w:val="24"/>
            </w:rPr>
          </w:rPrChange>
        </w:rPr>
        <w:pPrChange w:id="106" w:author="Anna Levchenko" w:date="2024-10-19T14:46:00Z">
          <w:pPr>
            <w:widowControl/>
            <w:spacing w:before="100" w:beforeAutospacing="1" w:after="100" w:afterAutospacing="1" w:line="240" w:lineRule="auto"/>
          </w:pPr>
        </w:pPrChange>
      </w:pPr>
      <w:ins w:id="107" w:author="Anna Levchenko" w:date="2024-10-19T14:46:00Z">
        <w:r>
          <w:rPr>
            <w:rFonts w:ascii="Trebuchet MS" w:hAnsi="Trebuchet MS"/>
            <w:color w:val="464547"/>
          </w:rPr>
          <w:t>T</w:t>
        </w:r>
      </w:ins>
      <w:ins w:id="108" w:author="Anna Levchenko" w:date="2024-10-19T14:45:00Z">
        <w:r w:rsidRPr="00602945">
          <w:rPr>
            <w:rFonts w:ascii="Trebuchet MS" w:hAnsi="Trebuchet MS"/>
            <w:color w:val="464547"/>
            <w:rPrChange w:id="109" w:author="Anna Levchenko" w:date="2024-10-19T14:46:00Z">
              <w:rPr>
                <w:sz w:val="24"/>
                <w:szCs w:val="24"/>
              </w:rPr>
            </w:rPrChange>
          </w:rPr>
          <w:t>he implementation of a relational database system would streamline and organize auction house operations. The benefits include:</w:t>
        </w:r>
      </w:ins>
    </w:p>
    <w:p w14:paraId="13E613D2" w14:textId="77777777" w:rsidR="00602945" w:rsidRPr="00602945" w:rsidRDefault="00602945" w:rsidP="00602945">
      <w:pPr>
        <w:widowControl/>
        <w:numPr>
          <w:ilvl w:val="0"/>
          <w:numId w:val="28"/>
        </w:numPr>
        <w:spacing w:before="100" w:beforeAutospacing="1" w:after="100" w:afterAutospacing="1" w:line="240" w:lineRule="auto"/>
        <w:jc w:val="both"/>
        <w:rPr>
          <w:ins w:id="110" w:author="Anna Levchenko" w:date="2024-10-19T14:45:00Z"/>
          <w:rFonts w:ascii="Trebuchet MS" w:hAnsi="Trebuchet MS"/>
          <w:color w:val="464547"/>
          <w:rPrChange w:id="111" w:author="Anna Levchenko" w:date="2024-10-19T14:46:00Z">
            <w:rPr>
              <w:ins w:id="112" w:author="Anna Levchenko" w:date="2024-10-19T14:45:00Z"/>
              <w:sz w:val="24"/>
              <w:szCs w:val="24"/>
            </w:rPr>
          </w:rPrChange>
        </w:rPr>
        <w:pPrChange w:id="113" w:author="Anna Levchenko" w:date="2024-10-19T14:46:00Z">
          <w:pPr>
            <w:widowControl/>
            <w:numPr>
              <w:numId w:val="28"/>
            </w:numPr>
            <w:tabs>
              <w:tab w:val="num" w:pos="720"/>
            </w:tabs>
            <w:spacing w:before="100" w:beforeAutospacing="1" w:after="100" w:afterAutospacing="1" w:line="240" w:lineRule="auto"/>
            <w:ind w:left="720" w:hanging="360"/>
          </w:pPr>
        </w:pPrChange>
      </w:pPr>
      <w:ins w:id="114" w:author="Anna Levchenko" w:date="2024-10-19T14:45:00Z">
        <w:r w:rsidRPr="00602945">
          <w:rPr>
            <w:rFonts w:ascii="Trebuchet MS" w:hAnsi="Trebuchet MS"/>
            <w:color w:val="464547"/>
            <w:rPrChange w:id="115" w:author="Anna Levchenko" w:date="2024-10-19T14:46:00Z">
              <w:rPr>
                <w:b/>
                <w:bCs/>
                <w:sz w:val="24"/>
                <w:szCs w:val="24"/>
              </w:rPr>
            </w:rPrChange>
          </w:rPr>
          <w:t>Data integrity and organization</w:t>
        </w:r>
        <w:r w:rsidRPr="00602945">
          <w:rPr>
            <w:rFonts w:ascii="Trebuchet MS" w:hAnsi="Trebuchet MS"/>
            <w:color w:val="464547"/>
            <w:rPrChange w:id="116" w:author="Anna Levchenko" w:date="2024-10-19T14:46:00Z">
              <w:rPr>
                <w:sz w:val="24"/>
                <w:szCs w:val="24"/>
              </w:rPr>
            </w:rPrChange>
          </w:rPr>
          <w:t>: A structured database would eliminate the confusion of duplicate lot numbers by ensuring each item’s details are tied to specific auctions and sales records.</w:t>
        </w:r>
      </w:ins>
    </w:p>
    <w:p w14:paraId="7C930D24" w14:textId="77777777" w:rsidR="00602945" w:rsidRPr="00602945" w:rsidRDefault="00602945" w:rsidP="00602945">
      <w:pPr>
        <w:widowControl/>
        <w:numPr>
          <w:ilvl w:val="0"/>
          <w:numId w:val="28"/>
        </w:numPr>
        <w:spacing w:before="100" w:beforeAutospacing="1" w:after="100" w:afterAutospacing="1" w:line="240" w:lineRule="auto"/>
        <w:jc w:val="both"/>
        <w:rPr>
          <w:ins w:id="117" w:author="Anna Levchenko" w:date="2024-10-19T14:45:00Z"/>
          <w:rFonts w:ascii="Trebuchet MS" w:hAnsi="Trebuchet MS"/>
          <w:color w:val="464547"/>
          <w:rPrChange w:id="118" w:author="Anna Levchenko" w:date="2024-10-19T14:46:00Z">
            <w:rPr>
              <w:ins w:id="119" w:author="Anna Levchenko" w:date="2024-10-19T14:45:00Z"/>
              <w:sz w:val="24"/>
              <w:szCs w:val="24"/>
            </w:rPr>
          </w:rPrChange>
        </w:rPr>
        <w:pPrChange w:id="120" w:author="Anna Levchenko" w:date="2024-10-19T14:46:00Z">
          <w:pPr>
            <w:widowControl/>
            <w:numPr>
              <w:numId w:val="28"/>
            </w:numPr>
            <w:tabs>
              <w:tab w:val="num" w:pos="720"/>
            </w:tabs>
            <w:spacing w:before="100" w:beforeAutospacing="1" w:after="100" w:afterAutospacing="1" w:line="240" w:lineRule="auto"/>
            <w:ind w:left="720" w:hanging="360"/>
          </w:pPr>
        </w:pPrChange>
      </w:pPr>
      <w:ins w:id="121" w:author="Anna Levchenko" w:date="2024-10-19T14:45:00Z">
        <w:r w:rsidRPr="00602945">
          <w:rPr>
            <w:rFonts w:ascii="Trebuchet MS" w:hAnsi="Trebuchet MS"/>
            <w:color w:val="464547"/>
            <w:rPrChange w:id="122" w:author="Anna Levchenko" w:date="2024-10-19T14:46:00Z">
              <w:rPr>
                <w:b/>
                <w:bCs/>
                <w:sz w:val="24"/>
                <w:szCs w:val="24"/>
              </w:rPr>
            </w:rPrChange>
          </w:rPr>
          <w:t>Efficiency in record-keeping</w:t>
        </w:r>
        <w:r w:rsidRPr="00602945">
          <w:rPr>
            <w:rFonts w:ascii="Trebuchet MS" w:hAnsi="Trebuchet MS"/>
            <w:color w:val="464547"/>
            <w:rPrChange w:id="123" w:author="Anna Levchenko" w:date="2024-10-19T14:46:00Z">
              <w:rPr>
                <w:sz w:val="24"/>
                <w:szCs w:val="24"/>
              </w:rPr>
            </w:rPrChange>
          </w:rPr>
          <w:t>: Automating the recording of auction details (date, place, lot numbers, etc.) and item specifics will reduce human error, make data easily retrievable, and improve overall business efficiency.</w:t>
        </w:r>
      </w:ins>
    </w:p>
    <w:p w14:paraId="306C2493" w14:textId="77777777" w:rsidR="00602945" w:rsidRPr="00602945" w:rsidRDefault="00602945" w:rsidP="00602945">
      <w:pPr>
        <w:widowControl/>
        <w:numPr>
          <w:ilvl w:val="0"/>
          <w:numId w:val="28"/>
        </w:numPr>
        <w:spacing w:before="100" w:beforeAutospacing="1" w:after="100" w:afterAutospacing="1" w:line="240" w:lineRule="auto"/>
        <w:jc w:val="both"/>
        <w:rPr>
          <w:ins w:id="124" w:author="Anna Levchenko" w:date="2024-10-19T14:45:00Z"/>
          <w:rFonts w:ascii="Trebuchet MS" w:hAnsi="Trebuchet MS"/>
          <w:color w:val="464547"/>
          <w:rPrChange w:id="125" w:author="Anna Levchenko" w:date="2024-10-19T14:46:00Z">
            <w:rPr>
              <w:ins w:id="126" w:author="Anna Levchenko" w:date="2024-10-19T14:45:00Z"/>
              <w:sz w:val="24"/>
              <w:szCs w:val="24"/>
            </w:rPr>
          </w:rPrChange>
        </w:rPr>
        <w:pPrChange w:id="127" w:author="Anna Levchenko" w:date="2024-10-19T14:46:00Z">
          <w:pPr>
            <w:widowControl/>
            <w:numPr>
              <w:numId w:val="28"/>
            </w:numPr>
            <w:tabs>
              <w:tab w:val="num" w:pos="720"/>
            </w:tabs>
            <w:spacing w:before="100" w:beforeAutospacing="1" w:after="100" w:afterAutospacing="1" w:line="240" w:lineRule="auto"/>
            <w:ind w:left="720" w:hanging="360"/>
          </w:pPr>
        </w:pPrChange>
      </w:pPr>
      <w:ins w:id="128" w:author="Anna Levchenko" w:date="2024-10-19T14:45:00Z">
        <w:r w:rsidRPr="00602945">
          <w:rPr>
            <w:rFonts w:ascii="Trebuchet MS" w:hAnsi="Trebuchet MS"/>
            <w:color w:val="464547"/>
            <w:rPrChange w:id="129" w:author="Anna Levchenko" w:date="2024-10-19T14:46:00Z">
              <w:rPr>
                <w:b/>
                <w:bCs/>
                <w:sz w:val="24"/>
                <w:szCs w:val="24"/>
              </w:rPr>
            </w:rPrChange>
          </w:rPr>
          <w:t>Improved buyer-seller tracking</w:t>
        </w:r>
        <w:r w:rsidRPr="00602945">
          <w:rPr>
            <w:rFonts w:ascii="Trebuchet MS" w:hAnsi="Trebuchet MS"/>
            <w:color w:val="464547"/>
            <w:rPrChange w:id="130" w:author="Anna Levchenko" w:date="2024-10-19T14:46:00Z">
              <w:rPr>
                <w:sz w:val="24"/>
                <w:szCs w:val="24"/>
              </w:rPr>
            </w:rPrChange>
          </w:rPr>
          <w:t>: The database will provide clear tracking of relationships, allowing the system to distinguish between a seller and a buyer, even if they are the same entity.</w:t>
        </w:r>
      </w:ins>
    </w:p>
    <w:p w14:paraId="64AD5CF8" w14:textId="77777777" w:rsidR="00602945" w:rsidRPr="00602945" w:rsidRDefault="00602945" w:rsidP="00602945">
      <w:pPr>
        <w:widowControl/>
        <w:numPr>
          <w:ilvl w:val="0"/>
          <w:numId w:val="28"/>
        </w:numPr>
        <w:spacing w:before="100" w:beforeAutospacing="1" w:after="100" w:afterAutospacing="1" w:line="240" w:lineRule="auto"/>
        <w:jc w:val="both"/>
        <w:rPr>
          <w:ins w:id="131" w:author="Anna Levchenko" w:date="2024-10-19T14:45:00Z"/>
          <w:rFonts w:ascii="Trebuchet MS" w:hAnsi="Trebuchet MS"/>
          <w:color w:val="464547"/>
          <w:rPrChange w:id="132" w:author="Anna Levchenko" w:date="2024-10-19T14:46:00Z">
            <w:rPr>
              <w:ins w:id="133" w:author="Anna Levchenko" w:date="2024-10-19T14:45:00Z"/>
              <w:sz w:val="24"/>
              <w:szCs w:val="24"/>
            </w:rPr>
          </w:rPrChange>
        </w:rPr>
        <w:pPrChange w:id="134" w:author="Anna Levchenko" w:date="2024-10-19T14:46:00Z">
          <w:pPr>
            <w:widowControl/>
            <w:numPr>
              <w:numId w:val="28"/>
            </w:numPr>
            <w:tabs>
              <w:tab w:val="num" w:pos="720"/>
            </w:tabs>
            <w:spacing w:before="100" w:beforeAutospacing="1" w:after="100" w:afterAutospacing="1" w:line="240" w:lineRule="auto"/>
            <w:ind w:left="720" w:hanging="360"/>
          </w:pPr>
        </w:pPrChange>
      </w:pPr>
      <w:ins w:id="135" w:author="Anna Levchenko" w:date="2024-10-19T14:45:00Z">
        <w:r w:rsidRPr="00602945">
          <w:rPr>
            <w:rFonts w:ascii="Trebuchet MS" w:hAnsi="Trebuchet MS"/>
            <w:color w:val="464547"/>
            <w:rPrChange w:id="136" w:author="Anna Levchenko" w:date="2024-10-19T14:46:00Z">
              <w:rPr>
                <w:b/>
                <w:bCs/>
                <w:sz w:val="24"/>
                <w:szCs w:val="24"/>
              </w:rPr>
            </w:rPrChange>
          </w:rPr>
          <w:t>Better client services</w:t>
        </w:r>
        <w:r w:rsidRPr="00602945">
          <w:rPr>
            <w:rFonts w:ascii="Trebuchet MS" w:hAnsi="Trebuchet MS"/>
            <w:color w:val="464547"/>
            <w:rPrChange w:id="137" w:author="Anna Levchenko" w:date="2024-10-19T14:46:00Z">
              <w:rPr>
                <w:sz w:val="24"/>
                <w:szCs w:val="24"/>
              </w:rPr>
            </w:rPrChange>
          </w:rPr>
          <w:t>: Buyers and sellers will benefit from faster, more accurate transactions and communications, improving the company's reputation and business operations.</w:t>
        </w:r>
      </w:ins>
    </w:p>
    <w:p w14:paraId="69D4733A" w14:textId="77777777" w:rsidR="00602945" w:rsidRPr="00602945" w:rsidRDefault="00602945" w:rsidP="00602945">
      <w:pPr>
        <w:widowControl/>
        <w:spacing w:before="100" w:beforeAutospacing="1" w:after="100" w:afterAutospacing="1" w:line="240" w:lineRule="auto"/>
        <w:jc w:val="both"/>
        <w:rPr>
          <w:ins w:id="138" w:author="Anna Levchenko" w:date="2024-10-19T14:45:00Z"/>
          <w:rFonts w:ascii="Trebuchet MS" w:hAnsi="Trebuchet MS"/>
          <w:color w:val="464547"/>
          <w:rPrChange w:id="139" w:author="Anna Levchenko" w:date="2024-10-19T14:46:00Z">
            <w:rPr>
              <w:ins w:id="140" w:author="Anna Levchenko" w:date="2024-10-19T14:45:00Z"/>
              <w:sz w:val="24"/>
              <w:szCs w:val="24"/>
            </w:rPr>
          </w:rPrChange>
        </w:rPr>
        <w:pPrChange w:id="141" w:author="Anna Levchenko" w:date="2024-10-19T14:46:00Z">
          <w:pPr>
            <w:widowControl/>
            <w:spacing w:before="100" w:beforeAutospacing="1" w:after="100" w:afterAutospacing="1" w:line="240" w:lineRule="auto"/>
          </w:pPr>
        </w:pPrChange>
      </w:pPr>
      <w:ins w:id="142" w:author="Anna Levchenko" w:date="2024-10-19T14:45:00Z">
        <w:r w:rsidRPr="00602945">
          <w:rPr>
            <w:rFonts w:ascii="Trebuchet MS" w:hAnsi="Trebuchet MS"/>
            <w:color w:val="464547"/>
            <w:rPrChange w:id="143" w:author="Anna Levchenko" w:date="2024-10-19T14:46:00Z">
              <w:rPr>
                <w:sz w:val="24"/>
                <w:szCs w:val="24"/>
              </w:rPr>
            </w:rPrChange>
          </w:rPr>
          <w:t>The vision of the project is to create an efficient and centralized auction management system that allows seamless tracking of items, buyers, sellers, and auction details. This will enable better business decisions, reduce operational risks, and improve customer satisfaction.</w:t>
        </w:r>
      </w:ins>
    </w:p>
    <w:p w14:paraId="20C95FFC" w14:textId="77777777" w:rsidR="006F645E" w:rsidRPr="006F645E" w:rsidRDefault="006F645E" w:rsidP="006F645E">
      <w:pPr>
        <w:pStyle w:val="BodyText"/>
      </w:pPr>
    </w:p>
    <w:p w14:paraId="1B22C6C0" w14:textId="11675BAE" w:rsidR="00426215" w:rsidRDefault="006F645E" w:rsidP="00426215">
      <w:pPr>
        <w:pStyle w:val="Heading1"/>
        <w:ind w:left="431" w:hanging="431"/>
      </w:pPr>
      <w:bookmarkStart w:id="144" w:name="_Toc62212634"/>
      <w:bookmarkStart w:id="145" w:name="_Hlk314571188"/>
      <w:r>
        <w:lastRenderedPageBreak/>
        <w:t>Model description</w:t>
      </w:r>
      <w:bookmarkEnd w:id="144"/>
    </w:p>
    <w:p w14:paraId="65416CD2" w14:textId="77777777" w:rsidR="006F645E" w:rsidRDefault="006F645E" w:rsidP="006F645E">
      <w:pPr>
        <w:pStyle w:val="Heading2"/>
        <w:keepNext w:val="0"/>
        <w:ind w:left="851" w:hanging="851"/>
      </w:pPr>
      <w:bookmarkStart w:id="146" w:name="_Toc462595272"/>
      <w:bookmarkStart w:id="147" w:name="_Toc62212635"/>
      <w:r w:rsidRPr="008D63DF">
        <w:t>Definitions &amp; Acronyms</w:t>
      </w:r>
      <w:bookmarkEnd w:id="146"/>
      <w:bookmarkEnd w:id="147"/>
    </w:p>
    <w:tbl>
      <w:tblPr>
        <w:tblStyle w:val="TableGrid"/>
        <w:tblW w:w="9542" w:type="dxa"/>
        <w:tblLook w:val="04A0" w:firstRow="1" w:lastRow="0" w:firstColumn="1" w:lastColumn="0" w:noHBand="0" w:noVBand="1"/>
        <w:tblPrChange w:id="148" w:author="Anna Levchenko" w:date="2024-10-19T14:52:00Z">
          <w:tblPr>
            <w:tblStyle w:val="TableGrid"/>
            <w:tblW w:w="0" w:type="auto"/>
            <w:tblLook w:val="04A0" w:firstRow="1" w:lastRow="0" w:firstColumn="1" w:lastColumn="0" w:noHBand="0" w:noVBand="1"/>
          </w:tblPr>
        </w:tblPrChange>
      </w:tblPr>
      <w:tblGrid>
        <w:gridCol w:w="2108"/>
        <w:gridCol w:w="7434"/>
        <w:tblGridChange w:id="149">
          <w:tblGrid>
            <w:gridCol w:w="4673"/>
            <w:gridCol w:w="4674"/>
          </w:tblGrid>
        </w:tblGridChange>
      </w:tblGrid>
      <w:tr w:rsidR="009F0A31" w:rsidRPr="00BC5DE0" w14:paraId="7E5F8300" w14:textId="77777777" w:rsidTr="00602945">
        <w:trPr>
          <w:trHeight w:val="337"/>
          <w:ins w:id="150" w:author="Anna Levchenko" w:date="2024-10-17T19:46:00Z"/>
        </w:trPr>
        <w:tc>
          <w:tcPr>
            <w:tcW w:w="2108" w:type="dxa"/>
            <w:tcPrChange w:id="151" w:author="Anna Levchenko" w:date="2024-10-19T14:52:00Z">
              <w:tcPr>
                <w:tcW w:w="4673" w:type="dxa"/>
              </w:tcPr>
            </w:tcPrChange>
          </w:tcPr>
          <w:p w14:paraId="3BFC4C5D" w14:textId="77777777" w:rsidR="009F0A31" w:rsidRPr="00BC5DE0" w:rsidRDefault="009F0A31" w:rsidP="00BC5DE0">
            <w:pPr>
              <w:pStyle w:val="BodyText"/>
              <w:rPr>
                <w:ins w:id="152" w:author="Anna Levchenko" w:date="2024-10-17T19:46:00Z"/>
              </w:rPr>
            </w:pPr>
            <w:ins w:id="153" w:author="Anna Levchenko" w:date="2024-10-17T19:46:00Z">
              <w:r w:rsidRPr="00BC5DE0">
                <w:t>Term/Acronym</w:t>
              </w:r>
            </w:ins>
          </w:p>
        </w:tc>
        <w:tc>
          <w:tcPr>
            <w:tcW w:w="7434" w:type="dxa"/>
            <w:tcPrChange w:id="154" w:author="Anna Levchenko" w:date="2024-10-19T14:52:00Z">
              <w:tcPr>
                <w:tcW w:w="4674" w:type="dxa"/>
              </w:tcPr>
            </w:tcPrChange>
          </w:tcPr>
          <w:p w14:paraId="590A6207" w14:textId="77777777" w:rsidR="009F0A31" w:rsidRPr="00BC5DE0" w:rsidRDefault="009F0A31" w:rsidP="00BC5DE0">
            <w:pPr>
              <w:pStyle w:val="BodyText"/>
              <w:rPr>
                <w:ins w:id="155" w:author="Anna Levchenko" w:date="2024-10-17T19:46:00Z"/>
              </w:rPr>
            </w:pPr>
            <w:ins w:id="156" w:author="Anna Levchenko" w:date="2024-10-17T19:46:00Z">
              <w:r w:rsidRPr="00BC5DE0">
                <w:t>Definition</w:t>
              </w:r>
            </w:ins>
          </w:p>
        </w:tc>
      </w:tr>
      <w:tr w:rsidR="009F0A31" w:rsidRPr="00BC5DE0" w14:paraId="468F247B" w14:textId="77777777" w:rsidTr="00602945">
        <w:trPr>
          <w:trHeight w:val="337"/>
          <w:ins w:id="157" w:author="Anna Levchenko" w:date="2024-10-17T19:46:00Z"/>
        </w:trPr>
        <w:tc>
          <w:tcPr>
            <w:tcW w:w="2108" w:type="dxa"/>
            <w:tcPrChange w:id="158" w:author="Anna Levchenko" w:date="2024-10-19T14:52:00Z">
              <w:tcPr>
                <w:tcW w:w="4673" w:type="dxa"/>
              </w:tcPr>
            </w:tcPrChange>
          </w:tcPr>
          <w:p w14:paraId="31319CC0" w14:textId="77777777" w:rsidR="009F0A31" w:rsidRPr="00BC5DE0" w:rsidRDefault="009F0A31" w:rsidP="00BC5DE0">
            <w:pPr>
              <w:pStyle w:val="BodyText"/>
              <w:rPr>
                <w:ins w:id="159" w:author="Anna Levchenko" w:date="2024-10-17T19:46:00Z"/>
              </w:rPr>
            </w:pPr>
            <w:ins w:id="160" w:author="Anna Levchenko" w:date="2024-10-17T19:46:00Z">
              <w:r w:rsidRPr="00BC5DE0">
                <w:t>Auction</w:t>
              </w:r>
            </w:ins>
          </w:p>
        </w:tc>
        <w:tc>
          <w:tcPr>
            <w:tcW w:w="7434" w:type="dxa"/>
            <w:tcPrChange w:id="161" w:author="Anna Levchenko" w:date="2024-10-19T14:52:00Z">
              <w:tcPr>
                <w:tcW w:w="4674" w:type="dxa"/>
              </w:tcPr>
            </w:tcPrChange>
          </w:tcPr>
          <w:p w14:paraId="57572E11" w14:textId="77777777" w:rsidR="009F0A31" w:rsidRPr="00BC5DE0" w:rsidRDefault="009F0A31" w:rsidP="00BC5DE0">
            <w:pPr>
              <w:pStyle w:val="BodyText"/>
              <w:rPr>
                <w:ins w:id="162" w:author="Anna Levchenko" w:date="2024-10-17T19:46:00Z"/>
              </w:rPr>
            </w:pPr>
            <w:ins w:id="163" w:author="Anna Levchenko" w:date="2024-10-17T19:46:00Z">
              <w:r w:rsidRPr="00BC5DE0">
                <w:t>A public sale where items are sold to the highest bidder.</w:t>
              </w:r>
            </w:ins>
          </w:p>
        </w:tc>
      </w:tr>
      <w:tr w:rsidR="009F0A31" w:rsidRPr="00BC5DE0" w14:paraId="40D74EBE" w14:textId="77777777" w:rsidTr="00602945">
        <w:trPr>
          <w:trHeight w:val="347"/>
          <w:ins w:id="164" w:author="Anna Levchenko" w:date="2024-10-17T19:46:00Z"/>
        </w:trPr>
        <w:tc>
          <w:tcPr>
            <w:tcW w:w="2108" w:type="dxa"/>
            <w:tcPrChange w:id="165" w:author="Anna Levchenko" w:date="2024-10-19T14:52:00Z">
              <w:tcPr>
                <w:tcW w:w="4673" w:type="dxa"/>
              </w:tcPr>
            </w:tcPrChange>
          </w:tcPr>
          <w:p w14:paraId="7C776882" w14:textId="77777777" w:rsidR="009F0A31" w:rsidRPr="00BC5DE0" w:rsidRDefault="009F0A31" w:rsidP="00BC5DE0">
            <w:pPr>
              <w:pStyle w:val="BodyText"/>
              <w:rPr>
                <w:ins w:id="166" w:author="Anna Levchenko" w:date="2024-10-17T19:46:00Z"/>
              </w:rPr>
            </w:pPr>
            <w:ins w:id="167" w:author="Anna Levchenko" w:date="2024-10-17T19:46:00Z">
              <w:r w:rsidRPr="00BC5DE0">
                <w:t>Item</w:t>
              </w:r>
            </w:ins>
          </w:p>
        </w:tc>
        <w:tc>
          <w:tcPr>
            <w:tcW w:w="7434" w:type="dxa"/>
            <w:tcPrChange w:id="168" w:author="Anna Levchenko" w:date="2024-10-19T14:52:00Z">
              <w:tcPr>
                <w:tcW w:w="4674" w:type="dxa"/>
              </w:tcPr>
            </w:tcPrChange>
          </w:tcPr>
          <w:p w14:paraId="0BF13DAA" w14:textId="77777777" w:rsidR="009F0A31" w:rsidRPr="00BC5DE0" w:rsidRDefault="009F0A31" w:rsidP="00BC5DE0">
            <w:pPr>
              <w:pStyle w:val="BodyText"/>
              <w:rPr>
                <w:ins w:id="169" w:author="Anna Levchenko" w:date="2024-10-17T19:46:00Z"/>
              </w:rPr>
            </w:pPr>
            <w:ins w:id="170" w:author="Anna Levchenko" w:date="2024-10-17T19:46:00Z">
              <w:r w:rsidRPr="00BC5DE0">
                <w:t>An object (artwork, antique, etc.) that is placed in the auction for sale.</w:t>
              </w:r>
            </w:ins>
          </w:p>
        </w:tc>
      </w:tr>
      <w:tr w:rsidR="009F0A31" w:rsidRPr="00BC5DE0" w14:paraId="6F65767E" w14:textId="77777777" w:rsidTr="00602945">
        <w:trPr>
          <w:trHeight w:val="558"/>
          <w:ins w:id="171" w:author="Anna Levchenko" w:date="2024-10-17T19:46:00Z"/>
        </w:trPr>
        <w:tc>
          <w:tcPr>
            <w:tcW w:w="2108" w:type="dxa"/>
            <w:tcPrChange w:id="172" w:author="Anna Levchenko" w:date="2024-10-19T14:52:00Z">
              <w:tcPr>
                <w:tcW w:w="4673" w:type="dxa"/>
              </w:tcPr>
            </w:tcPrChange>
          </w:tcPr>
          <w:p w14:paraId="1EF49A67" w14:textId="77777777" w:rsidR="009F0A31" w:rsidRPr="00BC5DE0" w:rsidRDefault="009F0A31" w:rsidP="00BC5DE0">
            <w:pPr>
              <w:pStyle w:val="BodyText"/>
              <w:rPr>
                <w:ins w:id="173" w:author="Anna Levchenko" w:date="2024-10-17T19:46:00Z"/>
              </w:rPr>
            </w:pPr>
            <w:ins w:id="174" w:author="Anna Levchenko" w:date="2024-10-17T19:46:00Z">
              <w:r w:rsidRPr="00BC5DE0">
                <w:t>Bid</w:t>
              </w:r>
            </w:ins>
          </w:p>
        </w:tc>
        <w:tc>
          <w:tcPr>
            <w:tcW w:w="7434" w:type="dxa"/>
            <w:tcPrChange w:id="175" w:author="Anna Levchenko" w:date="2024-10-19T14:52:00Z">
              <w:tcPr>
                <w:tcW w:w="4674" w:type="dxa"/>
              </w:tcPr>
            </w:tcPrChange>
          </w:tcPr>
          <w:p w14:paraId="28D430EB" w14:textId="77777777" w:rsidR="009F0A31" w:rsidRPr="00BC5DE0" w:rsidRDefault="009F0A31" w:rsidP="00BC5DE0">
            <w:pPr>
              <w:pStyle w:val="BodyText"/>
              <w:rPr>
                <w:ins w:id="176" w:author="Anna Levchenko" w:date="2024-10-17T19:46:00Z"/>
              </w:rPr>
            </w:pPr>
            <w:ins w:id="177" w:author="Anna Levchenko" w:date="2024-10-17T19:46:00Z">
              <w:r w:rsidRPr="00BC5DE0">
                <w:t>A proposal to buy an item at a certain price, made by a buyer during the auction.</w:t>
              </w:r>
            </w:ins>
          </w:p>
        </w:tc>
      </w:tr>
      <w:tr w:rsidR="009F0A31" w:rsidRPr="00BC5DE0" w14:paraId="7FFF0487" w14:textId="77777777" w:rsidTr="00602945">
        <w:trPr>
          <w:trHeight w:val="337"/>
          <w:ins w:id="178" w:author="Anna Levchenko" w:date="2024-10-17T19:46:00Z"/>
        </w:trPr>
        <w:tc>
          <w:tcPr>
            <w:tcW w:w="2108" w:type="dxa"/>
            <w:tcPrChange w:id="179" w:author="Anna Levchenko" w:date="2024-10-19T14:52:00Z">
              <w:tcPr>
                <w:tcW w:w="4673" w:type="dxa"/>
              </w:tcPr>
            </w:tcPrChange>
          </w:tcPr>
          <w:p w14:paraId="227FB8C9" w14:textId="77777777" w:rsidR="009F0A31" w:rsidRPr="00BC5DE0" w:rsidRDefault="009F0A31" w:rsidP="00BC5DE0">
            <w:pPr>
              <w:pStyle w:val="BodyText"/>
              <w:rPr>
                <w:ins w:id="180" w:author="Anna Levchenko" w:date="2024-10-17T19:46:00Z"/>
              </w:rPr>
            </w:pPr>
            <w:ins w:id="181" w:author="Anna Levchenko" w:date="2024-10-17T19:46:00Z">
              <w:r w:rsidRPr="00BC5DE0">
                <w:t>Buyer</w:t>
              </w:r>
            </w:ins>
          </w:p>
        </w:tc>
        <w:tc>
          <w:tcPr>
            <w:tcW w:w="7434" w:type="dxa"/>
            <w:tcPrChange w:id="182" w:author="Anna Levchenko" w:date="2024-10-19T14:52:00Z">
              <w:tcPr>
                <w:tcW w:w="4674" w:type="dxa"/>
              </w:tcPr>
            </w:tcPrChange>
          </w:tcPr>
          <w:p w14:paraId="18E0B7FC" w14:textId="77777777" w:rsidR="009F0A31" w:rsidRPr="00BC5DE0" w:rsidRDefault="009F0A31" w:rsidP="00BC5DE0">
            <w:pPr>
              <w:pStyle w:val="BodyText"/>
              <w:rPr>
                <w:ins w:id="183" w:author="Anna Levchenko" w:date="2024-10-17T19:46:00Z"/>
              </w:rPr>
            </w:pPr>
            <w:ins w:id="184" w:author="Anna Levchenko" w:date="2024-10-17T19:46:00Z">
              <w:r w:rsidRPr="00BC5DE0">
                <w:t>A person or entity that makes a bid to purchase items in an auction.</w:t>
              </w:r>
            </w:ins>
          </w:p>
        </w:tc>
      </w:tr>
      <w:tr w:rsidR="009F0A31" w:rsidRPr="00BC5DE0" w14:paraId="74D2E7BE" w14:textId="77777777" w:rsidTr="00602945">
        <w:trPr>
          <w:trHeight w:val="347"/>
          <w:ins w:id="185" w:author="Anna Levchenko" w:date="2024-10-17T19:46:00Z"/>
        </w:trPr>
        <w:tc>
          <w:tcPr>
            <w:tcW w:w="2108" w:type="dxa"/>
            <w:tcPrChange w:id="186" w:author="Anna Levchenko" w:date="2024-10-19T14:52:00Z">
              <w:tcPr>
                <w:tcW w:w="4673" w:type="dxa"/>
              </w:tcPr>
            </w:tcPrChange>
          </w:tcPr>
          <w:p w14:paraId="755DA1E8" w14:textId="77777777" w:rsidR="009F0A31" w:rsidRPr="00BC5DE0" w:rsidRDefault="009F0A31" w:rsidP="00BC5DE0">
            <w:pPr>
              <w:pStyle w:val="BodyText"/>
              <w:rPr>
                <w:ins w:id="187" w:author="Anna Levchenko" w:date="2024-10-17T19:46:00Z"/>
              </w:rPr>
            </w:pPr>
            <w:ins w:id="188" w:author="Anna Levchenko" w:date="2024-10-17T19:46:00Z">
              <w:r w:rsidRPr="00BC5DE0">
                <w:t>Seller</w:t>
              </w:r>
            </w:ins>
          </w:p>
        </w:tc>
        <w:tc>
          <w:tcPr>
            <w:tcW w:w="7434" w:type="dxa"/>
            <w:tcPrChange w:id="189" w:author="Anna Levchenko" w:date="2024-10-19T14:52:00Z">
              <w:tcPr>
                <w:tcW w:w="4674" w:type="dxa"/>
              </w:tcPr>
            </w:tcPrChange>
          </w:tcPr>
          <w:p w14:paraId="24192CA8" w14:textId="77777777" w:rsidR="009F0A31" w:rsidRPr="00BC5DE0" w:rsidRDefault="009F0A31" w:rsidP="00BC5DE0">
            <w:pPr>
              <w:pStyle w:val="BodyText"/>
              <w:rPr>
                <w:ins w:id="190" w:author="Anna Levchenko" w:date="2024-10-17T19:46:00Z"/>
              </w:rPr>
            </w:pPr>
            <w:ins w:id="191" w:author="Anna Levchenko" w:date="2024-10-17T19:46:00Z">
              <w:r w:rsidRPr="00BC5DE0">
                <w:t>A person or entity that provides items to the auction house for sale.</w:t>
              </w:r>
            </w:ins>
          </w:p>
        </w:tc>
      </w:tr>
      <w:tr w:rsidR="009F0A31" w:rsidRPr="00BC5DE0" w14:paraId="206E188E" w14:textId="77777777" w:rsidTr="00602945">
        <w:trPr>
          <w:trHeight w:val="558"/>
          <w:ins w:id="192" w:author="Anna Levchenko" w:date="2024-10-17T19:46:00Z"/>
        </w:trPr>
        <w:tc>
          <w:tcPr>
            <w:tcW w:w="2108" w:type="dxa"/>
            <w:tcPrChange w:id="193" w:author="Anna Levchenko" w:date="2024-10-19T14:52:00Z">
              <w:tcPr>
                <w:tcW w:w="4673" w:type="dxa"/>
              </w:tcPr>
            </w:tcPrChange>
          </w:tcPr>
          <w:p w14:paraId="5A116580" w14:textId="77777777" w:rsidR="009F0A31" w:rsidRPr="00BC5DE0" w:rsidRDefault="009F0A31" w:rsidP="00BC5DE0">
            <w:pPr>
              <w:pStyle w:val="BodyText"/>
              <w:rPr>
                <w:ins w:id="194" w:author="Anna Levchenko" w:date="2024-10-17T19:46:00Z"/>
              </w:rPr>
            </w:pPr>
            <w:ins w:id="195" w:author="Anna Levchenko" w:date="2024-10-17T19:46:00Z">
              <w:r w:rsidRPr="00BC5DE0">
                <w:t>Lot Number</w:t>
              </w:r>
            </w:ins>
          </w:p>
        </w:tc>
        <w:tc>
          <w:tcPr>
            <w:tcW w:w="7434" w:type="dxa"/>
            <w:tcPrChange w:id="196" w:author="Anna Levchenko" w:date="2024-10-19T14:52:00Z">
              <w:tcPr>
                <w:tcW w:w="4674" w:type="dxa"/>
              </w:tcPr>
            </w:tcPrChange>
          </w:tcPr>
          <w:p w14:paraId="686FB48B" w14:textId="77777777" w:rsidR="009F0A31" w:rsidRPr="00BC5DE0" w:rsidRDefault="009F0A31" w:rsidP="00BC5DE0">
            <w:pPr>
              <w:pStyle w:val="BodyText"/>
              <w:rPr>
                <w:ins w:id="197" w:author="Anna Levchenko" w:date="2024-10-17T19:46:00Z"/>
              </w:rPr>
            </w:pPr>
            <w:ins w:id="198" w:author="Anna Levchenko" w:date="2024-10-17T19:46:00Z">
              <w:r w:rsidRPr="00BC5DE0">
                <w:t>A unique identifier assigned to each item in an auction for tracking and organization purposes.</w:t>
              </w:r>
            </w:ins>
          </w:p>
        </w:tc>
      </w:tr>
      <w:tr w:rsidR="009F0A31" w:rsidRPr="00BC5DE0" w14:paraId="2D46C81C" w14:textId="77777777" w:rsidTr="00602945">
        <w:trPr>
          <w:trHeight w:val="337"/>
          <w:ins w:id="199" w:author="Anna Levchenko" w:date="2024-10-17T19:46:00Z"/>
        </w:trPr>
        <w:tc>
          <w:tcPr>
            <w:tcW w:w="2108" w:type="dxa"/>
            <w:tcPrChange w:id="200" w:author="Anna Levchenko" w:date="2024-10-19T14:52:00Z">
              <w:tcPr>
                <w:tcW w:w="4673" w:type="dxa"/>
              </w:tcPr>
            </w:tcPrChange>
          </w:tcPr>
          <w:p w14:paraId="3AB0D42E" w14:textId="77777777" w:rsidR="009F0A31" w:rsidRPr="00BC5DE0" w:rsidRDefault="009F0A31" w:rsidP="00BC5DE0">
            <w:pPr>
              <w:pStyle w:val="BodyText"/>
              <w:rPr>
                <w:ins w:id="201" w:author="Anna Levchenko" w:date="2024-10-17T19:46:00Z"/>
              </w:rPr>
            </w:pPr>
            <w:ins w:id="202" w:author="Anna Levchenko" w:date="2024-10-17T19:46:00Z">
              <w:r w:rsidRPr="00BC5DE0">
                <w:t>Auction House</w:t>
              </w:r>
            </w:ins>
          </w:p>
        </w:tc>
        <w:tc>
          <w:tcPr>
            <w:tcW w:w="7434" w:type="dxa"/>
            <w:tcPrChange w:id="203" w:author="Anna Levchenko" w:date="2024-10-19T14:52:00Z">
              <w:tcPr>
                <w:tcW w:w="4674" w:type="dxa"/>
              </w:tcPr>
            </w:tcPrChange>
          </w:tcPr>
          <w:p w14:paraId="2CC8C553" w14:textId="77777777" w:rsidR="009F0A31" w:rsidRPr="00BC5DE0" w:rsidRDefault="009F0A31" w:rsidP="00BC5DE0">
            <w:pPr>
              <w:pStyle w:val="BodyText"/>
              <w:rPr>
                <w:ins w:id="204" w:author="Anna Levchenko" w:date="2024-10-17T19:46:00Z"/>
              </w:rPr>
            </w:pPr>
            <w:ins w:id="205" w:author="Anna Levchenko" w:date="2024-10-17T19:46:00Z">
              <w:r w:rsidRPr="00BC5DE0">
                <w:t>A company or entity that organizes and facilitates auctions.</w:t>
              </w:r>
            </w:ins>
          </w:p>
        </w:tc>
      </w:tr>
      <w:tr w:rsidR="009F0A31" w:rsidRPr="00BC5DE0" w14:paraId="3BE0FF77" w14:textId="77777777" w:rsidTr="00602945">
        <w:trPr>
          <w:trHeight w:val="569"/>
          <w:ins w:id="206" w:author="Anna Levchenko" w:date="2024-10-17T19:46:00Z"/>
        </w:trPr>
        <w:tc>
          <w:tcPr>
            <w:tcW w:w="2108" w:type="dxa"/>
            <w:tcPrChange w:id="207" w:author="Anna Levchenko" w:date="2024-10-19T14:52:00Z">
              <w:tcPr>
                <w:tcW w:w="4673" w:type="dxa"/>
              </w:tcPr>
            </w:tcPrChange>
          </w:tcPr>
          <w:p w14:paraId="0F77B48A" w14:textId="77777777" w:rsidR="009F0A31" w:rsidRPr="00BC5DE0" w:rsidRDefault="009F0A31" w:rsidP="00BC5DE0">
            <w:pPr>
              <w:pStyle w:val="BodyText"/>
              <w:rPr>
                <w:ins w:id="208" w:author="Anna Levchenko" w:date="2024-10-17T19:46:00Z"/>
              </w:rPr>
            </w:pPr>
            <w:ins w:id="209" w:author="Anna Levchenko" w:date="2024-10-17T19:46:00Z">
              <w:r w:rsidRPr="00BC5DE0">
                <w:t>Final Price</w:t>
              </w:r>
            </w:ins>
          </w:p>
        </w:tc>
        <w:tc>
          <w:tcPr>
            <w:tcW w:w="7434" w:type="dxa"/>
            <w:tcPrChange w:id="210" w:author="Anna Levchenko" w:date="2024-10-19T14:52:00Z">
              <w:tcPr>
                <w:tcW w:w="4674" w:type="dxa"/>
              </w:tcPr>
            </w:tcPrChange>
          </w:tcPr>
          <w:p w14:paraId="7E55C7DA" w14:textId="77777777" w:rsidR="009F0A31" w:rsidRPr="00BC5DE0" w:rsidRDefault="009F0A31" w:rsidP="00BC5DE0">
            <w:pPr>
              <w:pStyle w:val="BodyText"/>
              <w:rPr>
                <w:ins w:id="211" w:author="Anna Levchenko" w:date="2024-10-17T19:46:00Z"/>
              </w:rPr>
            </w:pPr>
            <w:ins w:id="212" w:author="Anna Levchenko" w:date="2024-10-17T19:46:00Z">
              <w:r w:rsidRPr="00BC5DE0">
                <w:t>The final amount at which an item is sold to the highest bidder during the auction.</w:t>
              </w:r>
            </w:ins>
          </w:p>
        </w:tc>
      </w:tr>
      <w:tr w:rsidR="009F0A31" w:rsidRPr="00BC5DE0" w14:paraId="44CACAE5" w14:textId="77777777" w:rsidTr="00602945">
        <w:trPr>
          <w:trHeight w:val="337"/>
          <w:ins w:id="213" w:author="Anna Levchenko" w:date="2024-10-17T19:46:00Z"/>
        </w:trPr>
        <w:tc>
          <w:tcPr>
            <w:tcW w:w="2108" w:type="dxa"/>
            <w:tcPrChange w:id="214" w:author="Anna Levchenko" w:date="2024-10-19T14:52:00Z">
              <w:tcPr>
                <w:tcW w:w="4673" w:type="dxa"/>
              </w:tcPr>
            </w:tcPrChange>
          </w:tcPr>
          <w:p w14:paraId="37E64D9F" w14:textId="77777777" w:rsidR="009F0A31" w:rsidRPr="00BC5DE0" w:rsidRDefault="009F0A31" w:rsidP="00BC5DE0">
            <w:pPr>
              <w:pStyle w:val="BodyText"/>
              <w:rPr>
                <w:ins w:id="215" w:author="Anna Levchenko" w:date="2024-10-17T19:46:00Z"/>
              </w:rPr>
            </w:pPr>
            <w:ins w:id="216" w:author="Anna Levchenko" w:date="2024-10-17T19:46:00Z">
              <w:r w:rsidRPr="00BC5DE0">
                <w:t>Payment</w:t>
              </w:r>
            </w:ins>
          </w:p>
        </w:tc>
        <w:tc>
          <w:tcPr>
            <w:tcW w:w="7434" w:type="dxa"/>
            <w:tcPrChange w:id="217" w:author="Anna Levchenko" w:date="2024-10-19T14:52:00Z">
              <w:tcPr>
                <w:tcW w:w="4674" w:type="dxa"/>
              </w:tcPr>
            </w:tcPrChange>
          </w:tcPr>
          <w:p w14:paraId="193C991E" w14:textId="77777777" w:rsidR="009F0A31" w:rsidRPr="00BC5DE0" w:rsidRDefault="009F0A31" w:rsidP="00BC5DE0">
            <w:pPr>
              <w:pStyle w:val="BodyText"/>
              <w:rPr>
                <w:ins w:id="218" w:author="Anna Levchenko" w:date="2024-10-17T19:46:00Z"/>
              </w:rPr>
            </w:pPr>
            <w:ins w:id="219" w:author="Anna Levchenko" w:date="2024-10-17T19:46:00Z">
              <w:r w:rsidRPr="00BC5DE0">
                <w:t>The amount paid by the buyer after winning an auction bid.</w:t>
              </w:r>
            </w:ins>
          </w:p>
        </w:tc>
      </w:tr>
      <w:tr w:rsidR="009F0A31" w:rsidRPr="00BC5DE0" w14:paraId="0908DA02" w14:textId="77777777" w:rsidTr="00602945">
        <w:trPr>
          <w:trHeight w:val="558"/>
          <w:ins w:id="220" w:author="Anna Levchenko" w:date="2024-10-17T19:46:00Z"/>
        </w:trPr>
        <w:tc>
          <w:tcPr>
            <w:tcW w:w="2108" w:type="dxa"/>
            <w:tcPrChange w:id="221" w:author="Anna Levchenko" w:date="2024-10-19T14:52:00Z">
              <w:tcPr>
                <w:tcW w:w="4673" w:type="dxa"/>
              </w:tcPr>
            </w:tcPrChange>
          </w:tcPr>
          <w:p w14:paraId="32D69978" w14:textId="77777777" w:rsidR="009F0A31" w:rsidRPr="00BC5DE0" w:rsidRDefault="009F0A31" w:rsidP="00BC5DE0">
            <w:pPr>
              <w:pStyle w:val="BodyText"/>
              <w:rPr>
                <w:ins w:id="222" w:author="Anna Levchenko" w:date="2024-10-17T19:46:00Z"/>
              </w:rPr>
            </w:pPr>
            <w:ins w:id="223" w:author="Anna Levchenko" w:date="2024-10-17T19:46:00Z">
              <w:r w:rsidRPr="00BC5DE0">
                <w:t>Category</w:t>
              </w:r>
            </w:ins>
          </w:p>
        </w:tc>
        <w:tc>
          <w:tcPr>
            <w:tcW w:w="7434" w:type="dxa"/>
            <w:tcPrChange w:id="224" w:author="Anna Levchenko" w:date="2024-10-19T14:52:00Z">
              <w:tcPr>
                <w:tcW w:w="4674" w:type="dxa"/>
              </w:tcPr>
            </w:tcPrChange>
          </w:tcPr>
          <w:p w14:paraId="6DCA681C" w14:textId="77777777" w:rsidR="009F0A31" w:rsidRPr="00BC5DE0" w:rsidRDefault="009F0A31" w:rsidP="00BC5DE0">
            <w:pPr>
              <w:pStyle w:val="BodyText"/>
              <w:rPr>
                <w:ins w:id="225" w:author="Anna Levchenko" w:date="2024-10-17T19:46:00Z"/>
              </w:rPr>
            </w:pPr>
            <w:ins w:id="226" w:author="Anna Levchenko" w:date="2024-10-17T19:46:00Z">
              <w:r w:rsidRPr="00BC5DE0">
                <w:t>The classification of an item (e.g., artwork, antique, jewelry) used to organize items in the auction.</w:t>
              </w:r>
            </w:ins>
          </w:p>
        </w:tc>
      </w:tr>
      <w:tr w:rsidR="009F0A31" w:rsidRPr="00BC5DE0" w14:paraId="419431C5" w14:textId="77777777" w:rsidTr="00602945">
        <w:trPr>
          <w:trHeight w:val="347"/>
          <w:ins w:id="227" w:author="Anna Levchenko" w:date="2024-10-17T19:46:00Z"/>
        </w:trPr>
        <w:tc>
          <w:tcPr>
            <w:tcW w:w="2108" w:type="dxa"/>
            <w:tcPrChange w:id="228" w:author="Anna Levchenko" w:date="2024-10-19T14:52:00Z">
              <w:tcPr>
                <w:tcW w:w="4673" w:type="dxa"/>
              </w:tcPr>
            </w:tcPrChange>
          </w:tcPr>
          <w:p w14:paraId="33A03E7E" w14:textId="77777777" w:rsidR="009F0A31" w:rsidRPr="00BC5DE0" w:rsidRDefault="009F0A31" w:rsidP="00BC5DE0">
            <w:pPr>
              <w:pStyle w:val="BodyText"/>
              <w:rPr>
                <w:ins w:id="229" w:author="Anna Levchenko" w:date="2024-10-17T19:46:00Z"/>
              </w:rPr>
            </w:pPr>
            <w:ins w:id="230" w:author="Anna Levchenko" w:date="2024-10-17T19:46:00Z">
              <w:r w:rsidRPr="00BC5DE0">
                <w:t>Auction Record</w:t>
              </w:r>
            </w:ins>
          </w:p>
        </w:tc>
        <w:tc>
          <w:tcPr>
            <w:tcW w:w="7434" w:type="dxa"/>
            <w:tcPrChange w:id="231" w:author="Anna Levchenko" w:date="2024-10-19T14:52:00Z">
              <w:tcPr>
                <w:tcW w:w="4674" w:type="dxa"/>
              </w:tcPr>
            </w:tcPrChange>
          </w:tcPr>
          <w:p w14:paraId="258A315B" w14:textId="77777777" w:rsidR="009F0A31" w:rsidRPr="00BC5DE0" w:rsidRDefault="009F0A31" w:rsidP="00BC5DE0">
            <w:pPr>
              <w:pStyle w:val="BodyText"/>
              <w:rPr>
                <w:ins w:id="232" w:author="Anna Levchenko" w:date="2024-10-17T19:46:00Z"/>
              </w:rPr>
            </w:pPr>
            <w:ins w:id="233" w:author="Anna Levchenko" w:date="2024-10-17T19:46:00Z">
              <w:r w:rsidRPr="00BC5DE0">
                <w:t>A record of the auction that includes details of sold items and final prices.</w:t>
              </w:r>
            </w:ins>
          </w:p>
        </w:tc>
      </w:tr>
      <w:tr w:rsidR="009F0A31" w:rsidRPr="00BC5DE0" w14:paraId="02637BE1" w14:textId="77777777" w:rsidTr="00602945">
        <w:trPr>
          <w:trHeight w:val="337"/>
          <w:ins w:id="234" w:author="Anna Levchenko" w:date="2024-10-17T19:46:00Z"/>
        </w:trPr>
        <w:tc>
          <w:tcPr>
            <w:tcW w:w="2108" w:type="dxa"/>
            <w:tcPrChange w:id="235" w:author="Anna Levchenko" w:date="2024-10-19T14:52:00Z">
              <w:tcPr>
                <w:tcW w:w="4673" w:type="dxa"/>
              </w:tcPr>
            </w:tcPrChange>
          </w:tcPr>
          <w:p w14:paraId="6D4637DE" w14:textId="77777777" w:rsidR="009F0A31" w:rsidRPr="00BC5DE0" w:rsidRDefault="009F0A31" w:rsidP="00BC5DE0">
            <w:pPr>
              <w:pStyle w:val="BodyText"/>
              <w:rPr>
                <w:ins w:id="236" w:author="Anna Levchenko" w:date="2024-10-17T19:46:00Z"/>
              </w:rPr>
            </w:pPr>
            <w:ins w:id="237" w:author="Anna Levchenko" w:date="2024-10-17T19:46:00Z">
              <w:r w:rsidRPr="00BC5DE0">
                <w:t>PK</w:t>
              </w:r>
            </w:ins>
          </w:p>
        </w:tc>
        <w:tc>
          <w:tcPr>
            <w:tcW w:w="7434" w:type="dxa"/>
            <w:tcPrChange w:id="238" w:author="Anna Levchenko" w:date="2024-10-19T14:52:00Z">
              <w:tcPr>
                <w:tcW w:w="4674" w:type="dxa"/>
              </w:tcPr>
            </w:tcPrChange>
          </w:tcPr>
          <w:p w14:paraId="39DA2FAB" w14:textId="77777777" w:rsidR="009F0A31" w:rsidRPr="00BC5DE0" w:rsidRDefault="009F0A31" w:rsidP="00BC5DE0">
            <w:pPr>
              <w:pStyle w:val="BodyText"/>
              <w:rPr>
                <w:ins w:id="239" w:author="Anna Levchenko" w:date="2024-10-17T19:46:00Z"/>
              </w:rPr>
            </w:pPr>
            <w:ins w:id="240" w:author="Anna Levchenko" w:date="2024-10-17T19:46:00Z">
              <w:r w:rsidRPr="00BC5DE0">
                <w:t>Primary Key - A unique identifier for each record in a database table.</w:t>
              </w:r>
            </w:ins>
          </w:p>
        </w:tc>
      </w:tr>
      <w:tr w:rsidR="009F0A31" w:rsidRPr="00BC5DE0" w14:paraId="6F09D52D" w14:textId="77777777" w:rsidTr="00602945">
        <w:trPr>
          <w:trHeight w:val="558"/>
          <w:ins w:id="241" w:author="Anna Levchenko" w:date="2024-10-17T19:46:00Z"/>
        </w:trPr>
        <w:tc>
          <w:tcPr>
            <w:tcW w:w="2108" w:type="dxa"/>
            <w:tcPrChange w:id="242" w:author="Anna Levchenko" w:date="2024-10-19T14:52:00Z">
              <w:tcPr>
                <w:tcW w:w="4673" w:type="dxa"/>
              </w:tcPr>
            </w:tcPrChange>
          </w:tcPr>
          <w:p w14:paraId="3D942887" w14:textId="77777777" w:rsidR="009F0A31" w:rsidRPr="00BC5DE0" w:rsidRDefault="009F0A31" w:rsidP="00BC5DE0">
            <w:pPr>
              <w:pStyle w:val="BodyText"/>
              <w:rPr>
                <w:ins w:id="243" w:author="Anna Levchenko" w:date="2024-10-17T19:46:00Z"/>
              </w:rPr>
            </w:pPr>
            <w:ins w:id="244" w:author="Anna Levchenko" w:date="2024-10-17T19:46:00Z">
              <w:r w:rsidRPr="00BC5DE0">
                <w:t>FK</w:t>
              </w:r>
            </w:ins>
          </w:p>
        </w:tc>
        <w:tc>
          <w:tcPr>
            <w:tcW w:w="7434" w:type="dxa"/>
            <w:tcPrChange w:id="245" w:author="Anna Levchenko" w:date="2024-10-19T14:52:00Z">
              <w:tcPr>
                <w:tcW w:w="4674" w:type="dxa"/>
              </w:tcPr>
            </w:tcPrChange>
          </w:tcPr>
          <w:p w14:paraId="77E388F3" w14:textId="77777777" w:rsidR="009F0A31" w:rsidRPr="00BC5DE0" w:rsidRDefault="009F0A31" w:rsidP="00BC5DE0">
            <w:pPr>
              <w:pStyle w:val="BodyText"/>
              <w:rPr>
                <w:ins w:id="246" w:author="Anna Levchenko" w:date="2024-10-17T19:46:00Z"/>
              </w:rPr>
            </w:pPr>
            <w:ins w:id="247" w:author="Anna Levchenko" w:date="2024-10-17T19:46:00Z">
              <w:r w:rsidRPr="00BC5DE0">
                <w:t>Foreign Key - A field in a database table that links to the primary key of another table.</w:t>
              </w:r>
            </w:ins>
          </w:p>
        </w:tc>
      </w:tr>
      <w:tr w:rsidR="009F0A31" w:rsidRPr="00BC5DE0" w14:paraId="52340110" w14:textId="77777777" w:rsidTr="00602945">
        <w:trPr>
          <w:trHeight w:val="569"/>
          <w:ins w:id="248" w:author="Anna Levchenko" w:date="2024-10-17T19:46:00Z"/>
        </w:trPr>
        <w:tc>
          <w:tcPr>
            <w:tcW w:w="2108" w:type="dxa"/>
            <w:tcPrChange w:id="249" w:author="Anna Levchenko" w:date="2024-10-19T14:52:00Z">
              <w:tcPr>
                <w:tcW w:w="4673" w:type="dxa"/>
              </w:tcPr>
            </w:tcPrChange>
          </w:tcPr>
          <w:p w14:paraId="674405C6" w14:textId="77777777" w:rsidR="009F0A31" w:rsidRPr="00BC5DE0" w:rsidRDefault="009F0A31" w:rsidP="00BC5DE0">
            <w:pPr>
              <w:pStyle w:val="BodyText"/>
              <w:rPr>
                <w:ins w:id="250" w:author="Anna Levchenko" w:date="2024-10-17T19:46:00Z"/>
              </w:rPr>
            </w:pPr>
            <w:ins w:id="251" w:author="Anna Levchenko" w:date="2024-10-17T19:46:00Z">
              <w:r w:rsidRPr="00BC5DE0">
                <w:t>UML</w:t>
              </w:r>
            </w:ins>
          </w:p>
        </w:tc>
        <w:tc>
          <w:tcPr>
            <w:tcW w:w="7434" w:type="dxa"/>
            <w:tcPrChange w:id="252" w:author="Anna Levchenko" w:date="2024-10-19T14:52:00Z">
              <w:tcPr>
                <w:tcW w:w="4674" w:type="dxa"/>
              </w:tcPr>
            </w:tcPrChange>
          </w:tcPr>
          <w:p w14:paraId="379E6275" w14:textId="77777777" w:rsidR="009F0A31" w:rsidRPr="00BC5DE0" w:rsidRDefault="009F0A31" w:rsidP="00BC5DE0">
            <w:pPr>
              <w:pStyle w:val="BodyText"/>
              <w:rPr>
                <w:ins w:id="253" w:author="Anna Levchenko" w:date="2024-10-17T19:46:00Z"/>
              </w:rPr>
            </w:pPr>
            <w:ins w:id="254" w:author="Anna Levchenko" w:date="2024-10-17T19:46:00Z">
              <w:r w:rsidRPr="00BC5DE0">
                <w:t>Unified Modeling Language - A standardized modeling language used to specify, visualize, and document the components of a system.</w:t>
              </w:r>
            </w:ins>
          </w:p>
        </w:tc>
      </w:tr>
    </w:tbl>
    <w:p w14:paraId="4534CB92" w14:textId="6F76CF51" w:rsidR="006F645E" w:rsidRPr="009F0A31" w:rsidDel="009F0A31" w:rsidRDefault="006F645E" w:rsidP="009F0A31">
      <w:pPr>
        <w:pStyle w:val="BodyText"/>
        <w:rPr>
          <w:del w:id="255" w:author="Anna Levchenko" w:date="2024-10-17T19:46:00Z"/>
        </w:rPr>
      </w:pPr>
    </w:p>
    <w:p w14:paraId="10C012AF" w14:textId="271C3C39" w:rsidR="00602945" w:rsidRDefault="00426215" w:rsidP="00602945">
      <w:pPr>
        <w:pStyle w:val="Heading2"/>
        <w:keepNext w:val="0"/>
        <w:ind w:left="851" w:hanging="851"/>
        <w:rPr>
          <w:ins w:id="256" w:author="Anna Levchenko" w:date="2024-10-19T14:48:00Z"/>
        </w:rPr>
      </w:pPr>
      <w:bookmarkStart w:id="257" w:name="_Toc412572574"/>
      <w:bookmarkStart w:id="258" w:name="_Toc509167638"/>
      <w:bookmarkStart w:id="259" w:name="_Toc62212636"/>
      <w:r>
        <w:t>Logical Scheme</w:t>
      </w:r>
      <w:bookmarkEnd w:id="257"/>
      <w:bookmarkEnd w:id="258"/>
      <w:bookmarkEnd w:id="259"/>
    </w:p>
    <w:p w14:paraId="013F1487" w14:textId="3097FBEF" w:rsidR="00602945" w:rsidRPr="00602945" w:rsidRDefault="00602945" w:rsidP="00602945">
      <w:pPr>
        <w:pStyle w:val="BodyText"/>
        <w:rPr>
          <w:ins w:id="260" w:author="Anna Levchenko" w:date="2024-10-19T14:48:00Z"/>
          <w:rPrChange w:id="261" w:author="Anna Levchenko" w:date="2024-10-19T14:48:00Z">
            <w:rPr>
              <w:ins w:id="262" w:author="Anna Levchenko" w:date="2024-10-19T14:48:00Z"/>
            </w:rPr>
          </w:rPrChange>
        </w:rPr>
        <w:pPrChange w:id="263" w:author="Anna Levchenko" w:date="2024-10-19T14:48:00Z">
          <w:pPr>
            <w:pStyle w:val="Heading2"/>
            <w:keepNext w:val="0"/>
            <w:ind w:left="851" w:hanging="851"/>
          </w:pPr>
        </w:pPrChange>
      </w:pPr>
      <w:ins w:id="264" w:author="Anna Levchenko" w:date="2024-10-19T14:48:00Z">
        <w:r>
          <w:t>The scheme was developed in</w:t>
        </w:r>
      </w:ins>
      <w:ins w:id="265" w:author="Anna Levchenko" w:date="2024-10-19T14:49:00Z">
        <w:r>
          <w:t xml:space="preserve"> Magic</w:t>
        </w:r>
      </w:ins>
      <w:ins w:id="266" w:author="Anna Levchenko" w:date="2024-10-19T14:53:00Z">
        <w:r>
          <w:t xml:space="preserve"> </w:t>
        </w:r>
      </w:ins>
      <w:ins w:id="267" w:author="Anna Levchenko" w:date="2024-10-19T14:52:00Z">
        <w:r>
          <w:t xml:space="preserve">Draw (Magic </w:t>
        </w:r>
        <w:r>
          <w:t>Systems of Systems Architecture</w:t>
        </w:r>
        <w:r>
          <w:t xml:space="preserve">) </w:t>
        </w:r>
      </w:ins>
    </w:p>
    <w:p w14:paraId="202F84C0" w14:textId="0E815C48" w:rsidR="00426215" w:rsidRPr="00706A80" w:rsidDel="009F0A31" w:rsidRDefault="00706A80" w:rsidP="00602945">
      <w:pPr>
        <w:pStyle w:val="Heading2"/>
        <w:keepNext w:val="0"/>
        <w:numPr>
          <w:ilvl w:val="0"/>
          <w:numId w:val="0"/>
        </w:numPr>
        <w:ind w:left="851"/>
        <w:rPr>
          <w:del w:id="268" w:author="Anna Levchenko" w:date="2024-10-17T19:40:00Z"/>
          <w:lang w:val="ru-RU"/>
          <w:rPrChange w:id="269" w:author="Anna Levchenko" w:date="2024-10-19T15:20:00Z">
            <w:rPr>
              <w:del w:id="270" w:author="Anna Levchenko" w:date="2024-10-17T19:40:00Z"/>
            </w:rPr>
          </w:rPrChange>
        </w:rPr>
        <w:pPrChange w:id="271" w:author="Anna Levchenko" w:date="2024-10-19T14:52:00Z">
          <w:pPr>
            <w:pStyle w:val="Heading2"/>
            <w:keepNext w:val="0"/>
            <w:ind w:left="851" w:hanging="851"/>
          </w:pPr>
        </w:pPrChange>
      </w:pPr>
      <w:ins w:id="272" w:author="Anna Levchenko" w:date="2024-10-19T15:07:00Z">
        <w:r w:rsidRPr="00706A80">
          <w:rPr>
            <w:noProof/>
          </w:rPr>
          <w:drawing>
            <wp:inline distT="0" distB="0" distL="0" distR="0" wp14:anchorId="2299FD71" wp14:editId="7BDC3EE6">
              <wp:extent cx="5010150" cy="323568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0793" cy="3242562"/>
                      </a:xfrm>
                      <a:prstGeom prst="rect">
                        <a:avLst/>
                      </a:prstGeom>
                    </pic:spPr>
                  </pic:pic>
                </a:graphicData>
              </a:graphic>
            </wp:inline>
          </w:drawing>
        </w:r>
      </w:ins>
    </w:p>
    <w:bookmarkEnd w:id="145"/>
    <w:p w14:paraId="3963EE6B" w14:textId="39A63C03" w:rsidR="006F645E" w:rsidRDefault="006F645E" w:rsidP="00602945">
      <w:pPr>
        <w:pStyle w:val="Heading2"/>
        <w:keepNext w:val="0"/>
        <w:numPr>
          <w:ilvl w:val="0"/>
          <w:numId w:val="0"/>
        </w:numPr>
        <w:ind w:left="851"/>
        <w:pPrChange w:id="273" w:author="Anna Levchenko" w:date="2024-10-19T14:52:00Z">
          <w:pPr>
            <w:pStyle w:val="BodyText"/>
          </w:pPr>
        </w:pPrChange>
      </w:pPr>
      <w:del w:id="274" w:author="Anna Levchenko" w:date="2024-10-17T19:40:00Z">
        <w:r w:rsidDel="009F0A31">
          <w:delText>&lt;image&gt;</w:delText>
        </w:r>
      </w:del>
    </w:p>
    <w:p w14:paraId="39591329" w14:textId="65A589D7" w:rsidR="006F645E" w:rsidRDefault="006F645E" w:rsidP="00500742">
      <w:pPr>
        <w:pStyle w:val="BodyText"/>
      </w:pPr>
    </w:p>
    <w:p w14:paraId="3894FC29" w14:textId="059E1F60" w:rsidR="006F645E" w:rsidRDefault="00407DD5" w:rsidP="006F645E">
      <w:pPr>
        <w:pStyle w:val="Heading2"/>
        <w:keepNext w:val="0"/>
        <w:ind w:left="851" w:hanging="851"/>
      </w:pPr>
      <w:bookmarkStart w:id="275" w:name="_Toc62212637"/>
      <w:r>
        <w:t>O</w:t>
      </w:r>
      <w:r w:rsidR="006F645E">
        <w:t>bjects</w:t>
      </w:r>
      <w:bookmarkEnd w:id="275"/>
    </w:p>
    <w:p w14:paraId="194E0023" w14:textId="3FD9D12A" w:rsidR="006F645E" w:rsidDel="00C7722F" w:rsidRDefault="006F645E" w:rsidP="006F645E">
      <w:pPr>
        <w:pStyle w:val="BodyText"/>
        <w:rPr>
          <w:del w:id="276" w:author="Anna Levchenko" w:date="2024-10-17T18:47:00Z"/>
        </w:rPr>
      </w:pPr>
    </w:p>
    <w:p w14:paraId="71AA236F" w14:textId="33BE4572" w:rsidR="006F645E" w:rsidDel="00C7722F" w:rsidRDefault="006F645E" w:rsidP="006F645E">
      <w:pPr>
        <w:pStyle w:val="BodyText"/>
        <w:rPr>
          <w:del w:id="277" w:author="Anna Levchenko" w:date="2024-10-17T18:47:00Z"/>
        </w:rPr>
      </w:pPr>
      <w:del w:id="278" w:author="Anna Levchenko" w:date="2024-10-17T18:47:00Z">
        <w:r w:rsidDel="00C7722F">
          <w:delText>Table Description</w:delText>
        </w:r>
      </w:del>
    </w:p>
    <w:p w14:paraId="061AE2A5" w14:textId="107AC514" w:rsidR="00BE17E0" w:rsidRDefault="00C7722F" w:rsidP="006F645E">
      <w:pPr>
        <w:pStyle w:val="BodyText"/>
      </w:pPr>
      <w:ins w:id="279" w:author="Anna Levchenko" w:date="2024-10-17T18:46:00Z">
        <w:r>
          <w:t>Logical schema consists of 10 tables and 4</w:t>
        </w:r>
      </w:ins>
      <w:ins w:id="280" w:author="Anna Levchenko" w:date="2024-10-17T19:29:00Z">
        <w:r w:rsidR="00534385">
          <w:t>3</w:t>
        </w:r>
      </w:ins>
      <w:ins w:id="281" w:author="Anna Levchenko" w:date="2024-10-17T18:46:00Z">
        <w:r>
          <w:t xml:space="preserve"> attributes.</w:t>
        </w:r>
      </w:ins>
      <w:ins w:id="282" w:author="Anna Levchenko" w:date="2024-10-17T18:47:00Z">
        <w:r>
          <w:t xml:space="preserve"> Description of each table:</w:t>
        </w:r>
      </w:ins>
      <w:del w:id="283" w:author="Anna Levchenko" w:date="2024-10-17T18:46:00Z">
        <w:r w:rsidR="00BE17E0" w:rsidDel="00C7722F">
          <w:delText>&lt;des</w:delText>
        </w:r>
        <w:r w:rsidR="007B27B1" w:rsidDel="00C7722F">
          <w:delText>c</w:delText>
        </w:r>
        <w:r w:rsidR="00BE17E0" w:rsidDel="00C7722F">
          <w:delText>ription&gt;</w:delText>
        </w:r>
      </w:del>
    </w:p>
    <w:p w14:paraId="72C5EF5E" w14:textId="3299ECA7" w:rsidR="006F645E" w:rsidRPr="001925BB" w:rsidRDefault="001925BB" w:rsidP="006F645E">
      <w:pPr>
        <w:pStyle w:val="BodyText"/>
        <w:rPr>
          <w:b/>
          <w:bCs/>
          <w:rPrChange w:id="284" w:author="Anna Levchenko" w:date="2024-10-17T19:09:00Z">
            <w:rPr/>
          </w:rPrChange>
        </w:rPr>
      </w:pPr>
      <w:ins w:id="285" w:author="Anna Levchenko" w:date="2024-10-17T19:09:00Z">
        <w:r w:rsidRPr="001925BB">
          <w:rPr>
            <w:b/>
            <w:bCs/>
            <w:rPrChange w:id="286" w:author="Anna Levchenko" w:date="2024-10-17T19:09:00Z">
              <w:rPr/>
            </w:rPrChange>
          </w:rPr>
          <w:t>Person 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2428E3B5" w14:textId="77777777" w:rsidTr="001925BB">
        <w:trPr>
          <w:trHeight w:val="313"/>
        </w:trPr>
        <w:tc>
          <w:tcPr>
            <w:tcW w:w="2352" w:type="dxa"/>
            <w:shd w:val="clear" w:color="auto" w:fill="76CDD8"/>
          </w:tcPr>
          <w:p w14:paraId="6235040D" w14:textId="750763B4" w:rsidR="001925BB" w:rsidRPr="00BE17E0" w:rsidRDefault="001925BB" w:rsidP="001925BB">
            <w:pPr>
              <w:pStyle w:val="BodyText"/>
              <w:widowControl w:val="0"/>
              <w:spacing w:line="360" w:lineRule="auto"/>
              <w:jc w:val="center"/>
              <w:rPr>
                <w:color w:val="FFFFFF" w:themeColor="background1"/>
                <w:sz w:val="18"/>
                <w:szCs w:val="18"/>
              </w:rPr>
            </w:pPr>
            <w:ins w:id="287" w:author="Anna Levchenko" w:date="2024-10-17T19:06:00Z">
              <w:r w:rsidRPr="001E10E0">
                <w:t>Field Name</w:t>
              </w:r>
            </w:ins>
            <w:del w:id="288" w:author="Anna Levchenko" w:date="2024-10-17T19:06:00Z">
              <w:r w:rsidRPr="00BE17E0" w:rsidDel="00630EFC">
                <w:rPr>
                  <w:color w:val="FFFFFF" w:themeColor="background1"/>
                  <w:sz w:val="18"/>
                  <w:szCs w:val="18"/>
                </w:rPr>
                <w:delText>Table Name</w:delText>
              </w:r>
            </w:del>
          </w:p>
        </w:tc>
        <w:tc>
          <w:tcPr>
            <w:tcW w:w="2352" w:type="dxa"/>
            <w:shd w:val="clear" w:color="auto" w:fill="76CDD8"/>
          </w:tcPr>
          <w:p w14:paraId="26E9486E" w14:textId="1B4F0B4C" w:rsidR="001925BB" w:rsidRPr="00BE17E0" w:rsidRDefault="001925BB" w:rsidP="001925BB">
            <w:pPr>
              <w:pStyle w:val="BodyText"/>
              <w:widowControl w:val="0"/>
              <w:spacing w:line="360" w:lineRule="auto"/>
              <w:jc w:val="center"/>
              <w:rPr>
                <w:color w:val="FFFFFF" w:themeColor="background1"/>
                <w:sz w:val="18"/>
                <w:szCs w:val="18"/>
              </w:rPr>
            </w:pPr>
            <w:ins w:id="289" w:author="Anna Levchenko" w:date="2024-10-17T19:06:00Z">
              <w:r w:rsidRPr="001E10E0">
                <w:t>Field Description</w:t>
              </w:r>
            </w:ins>
            <w:del w:id="290" w:author="Anna Levchenko" w:date="2024-10-17T19:06:00Z">
              <w:r w:rsidRPr="00BE17E0" w:rsidDel="00630EFC">
                <w:rPr>
                  <w:color w:val="FFFFFF" w:themeColor="background1"/>
                  <w:sz w:val="18"/>
                  <w:szCs w:val="18"/>
                </w:rPr>
                <w:delText xml:space="preserve">Field name </w:delText>
              </w:r>
            </w:del>
          </w:p>
        </w:tc>
        <w:tc>
          <w:tcPr>
            <w:tcW w:w="2352" w:type="dxa"/>
            <w:shd w:val="clear" w:color="auto" w:fill="76CDD8"/>
          </w:tcPr>
          <w:p w14:paraId="5E8C7867" w14:textId="080174D0" w:rsidR="001925BB" w:rsidRPr="00BE17E0" w:rsidRDefault="001925BB" w:rsidP="001925BB">
            <w:pPr>
              <w:pStyle w:val="BodyText"/>
              <w:widowControl w:val="0"/>
              <w:spacing w:line="360" w:lineRule="auto"/>
              <w:jc w:val="center"/>
              <w:rPr>
                <w:color w:val="FFFFFF" w:themeColor="background1"/>
                <w:sz w:val="18"/>
                <w:szCs w:val="18"/>
              </w:rPr>
            </w:pPr>
            <w:ins w:id="291" w:author="Anna Levchenko" w:date="2024-10-17T19:06:00Z">
              <w:r w:rsidRPr="001E10E0">
                <w:t>Data Type</w:t>
              </w:r>
            </w:ins>
            <w:del w:id="292" w:author="Anna Levchenko" w:date="2024-10-17T19:06:00Z">
              <w:r w:rsidRPr="00BE17E0" w:rsidDel="00630EFC">
                <w:rPr>
                  <w:color w:val="FFFFFF" w:themeColor="background1"/>
                  <w:sz w:val="18"/>
                  <w:szCs w:val="18"/>
                </w:rPr>
                <w:delText xml:space="preserve">Field Description </w:delText>
              </w:r>
            </w:del>
          </w:p>
        </w:tc>
      </w:tr>
      <w:tr w:rsidR="001925BB" w14:paraId="3F631020" w14:textId="77777777" w:rsidTr="001925BB">
        <w:trPr>
          <w:trHeight w:val="463"/>
        </w:trPr>
        <w:tc>
          <w:tcPr>
            <w:tcW w:w="2352" w:type="dxa"/>
          </w:tcPr>
          <w:p w14:paraId="3E09C83C" w14:textId="1D80A8C7" w:rsidR="001925BB" w:rsidRDefault="001925BB" w:rsidP="001925BB">
            <w:pPr>
              <w:pStyle w:val="BodyText"/>
            </w:pPr>
            <w:r w:rsidRPr="00CF420A">
              <w:t>person_id</w:t>
            </w:r>
          </w:p>
        </w:tc>
        <w:tc>
          <w:tcPr>
            <w:tcW w:w="2352" w:type="dxa"/>
          </w:tcPr>
          <w:p w14:paraId="18537333" w14:textId="6BD798DB" w:rsidR="001925BB" w:rsidRPr="001E10E0" w:rsidRDefault="001925BB" w:rsidP="001925BB">
            <w:pPr>
              <w:pStyle w:val="BodyText"/>
            </w:pPr>
            <w:r w:rsidRPr="00CF420A">
              <w:t>Unique ID for person (PK)</w:t>
            </w:r>
          </w:p>
        </w:tc>
        <w:tc>
          <w:tcPr>
            <w:tcW w:w="2352" w:type="dxa"/>
          </w:tcPr>
          <w:p w14:paraId="5477375B" w14:textId="490FFD19" w:rsidR="001925BB" w:rsidRPr="001E10E0" w:rsidRDefault="001925BB" w:rsidP="001925BB">
            <w:pPr>
              <w:pStyle w:val="BodyText"/>
            </w:pPr>
            <w:r w:rsidRPr="00CF420A">
              <w:t>int</w:t>
            </w:r>
          </w:p>
        </w:tc>
      </w:tr>
      <w:tr w:rsidR="001925BB" w14:paraId="0BEF3E3D" w14:textId="77777777" w:rsidTr="001925BB">
        <w:trPr>
          <w:trHeight w:val="463"/>
        </w:trPr>
        <w:tc>
          <w:tcPr>
            <w:tcW w:w="2352" w:type="dxa"/>
          </w:tcPr>
          <w:p w14:paraId="566E70AB" w14:textId="056D8586" w:rsidR="001925BB" w:rsidRDefault="001925BB" w:rsidP="001925BB">
            <w:pPr>
              <w:pStyle w:val="BodyText"/>
            </w:pPr>
            <w:r w:rsidRPr="00CF420A">
              <w:t>name</w:t>
            </w:r>
          </w:p>
        </w:tc>
        <w:tc>
          <w:tcPr>
            <w:tcW w:w="2352" w:type="dxa"/>
          </w:tcPr>
          <w:p w14:paraId="65E5302D" w14:textId="55A80633" w:rsidR="001925BB" w:rsidRPr="001E10E0" w:rsidRDefault="001925BB" w:rsidP="001925BB">
            <w:pPr>
              <w:pStyle w:val="BodyText"/>
            </w:pPr>
            <w:r w:rsidRPr="00CF420A">
              <w:t>Person's first name</w:t>
            </w:r>
          </w:p>
        </w:tc>
        <w:tc>
          <w:tcPr>
            <w:tcW w:w="2352" w:type="dxa"/>
          </w:tcPr>
          <w:p w14:paraId="2476294F" w14:textId="2A02A5ED" w:rsidR="001925BB" w:rsidRPr="001E10E0" w:rsidRDefault="001925BB" w:rsidP="001925BB">
            <w:pPr>
              <w:pStyle w:val="BodyText"/>
            </w:pPr>
            <w:r w:rsidRPr="00CF420A">
              <w:t>string</w:t>
            </w:r>
          </w:p>
        </w:tc>
      </w:tr>
      <w:tr w:rsidR="001925BB" w14:paraId="45A226B7" w14:textId="77777777" w:rsidTr="001925BB">
        <w:trPr>
          <w:trHeight w:val="463"/>
        </w:trPr>
        <w:tc>
          <w:tcPr>
            <w:tcW w:w="2352" w:type="dxa"/>
          </w:tcPr>
          <w:p w14:paraId="5B326D74" w14:textId="42A42EF1" w:rsidR="001925BB" w:rsidRDefault="001925BB" w:rsidP="001925BB">
            <w:pPr>
              <w:pStyle w:val="BodyText"/>
            </w:pPr>
            <w:r w:rsidRPr="00CF420A">
              <w:t>surname</w:t>
            </w:r>
          </w:p>
        </w:tc>
        <w:tc>
          <w:tcPr>
            <w:tcW w:w="2352" w:type="dxa"/>
          </w:tcPr>
          <w:p w14:paraId="389DF067" w14:textId="2FA9B615" w:rsidR="001925BB" w:rsidRPr="001E10E0" w:rsidRDefault="001925BB" w:rsidP="001925BB">
            <w:pPr>
              <w:pStyle w:val="BodyText"/>
            </w:pPr>
            <w:r w:rsidRPr="00CF420A">
              <w:t>Person's last name</w:t>
            </w:r>
          </w:p>
        </w:tc>
        <w:tc>
          <w:tcPr>
            <w:tcW w:w="2352" w:type="dxa"/>
          </w:tcPr>
          <w:p w14:paraId="1E1C8386" w14:textId="1CBB1800" w:rsidR="001925BB" w:rsidRPr="001E10E0" w:rsidRDefault="001925BB" w:rsidP="001925BB">
            <w:pPr>
              <w:pStyle w:val="BodyText"/>
            </w:pPr>
            <w:r w:rsidRPr="00CF420A">
              <w:t>string</w:t>
            </w:r>
          </w:p>
        </w:tc>
      </w:tr>
      <w:tr w:rsidR="001925BB" w14:paraId="7A150848" w14:textId="77777777" w:rsidTr="001925BB">
        <w:trPr>
          <w:trHeight w:val="463"/>
        </w:trPr>
        <w:tc>
          <w:tcPr>
            <w:tcW w:w="2352" w:type="dxa"/>
          </w:tcPr>
          <w:p w14:paraId="78B415AA" w14:textId="50947FB5" w:rsidR="001925BB" w:rsidRDefault="001925BB" w:rsidP="001925BB">
            <w:pPr>
              <w:pStyle w:val="BodyText"/>
            </w:pPr>
            <w:r w:rsidRPr="00CF420A">
              <w:t>contact</w:t>
            </w:r>
          </w:p>
        </w:tc>
        <w:tc>
          <w:tcPr>
            <w:tcW w:w="2352" w:type="dxa"/>
          </w:tcPr>
          <w:p w14:paraId="2FB01D22" w14:textId="6BF41612" w:rsidR="001925BB" w:rsidRPr="001E10E0" w:rsidRDefault="001925BB" w:rsidP="001925BB">
            <w:pPr>
              <w:pStyle w:val="BodyText"/>
            </w:pPr>
            <w:r w:rsidRPr="00CF420A">
              <w:t>Person's contact details</w:t>
            </w:r>
          </w:p>
        </w:tc>
        <w:tc>
          <w:tcPr>
            <w:tcW w:w="2352" w:type="dxa"/>
          </w:tcPr>
          <w:p w14:paraId="125A7D4B" w14:textId="0DFFB025" w:rsidR="001925BB" w:rsidRPr="001E10E0" w:rsidRDefault="001925BB" w:rsidP="001925BB">
            <w:pPr>
              <w:pStyle w:val="BodyText"/>
            </w:pPr>
            <w:r w:rsidRPr="00CF420A">
              <w:t>string</w:t>
            </w:r>
          </w:p>
        </w:tc>
      </w:tr>
      <w:tr w:rsidR="001925BB" w14:paraId="6E975145" w14:textId="77777777" w:rsidTr="001925BB">
        <w:trPr>
          <w:trHeight w:val="463"/>
        </w:trPr>
        <w:tc>
          <w:tcPr>
            <w:tcW w:w="2352" w:type="dxa"/>
          </w:tcPr>
          <w:p w14:paraId="13EBB13D" w14:textId="25153BCF" w:rsidR="001925BB" w:rsidRDefault="001925BB" w:rsidP="001925BB">
            <w:pPr>
              <w:pStyle w:val="BodyText"/>
            </w:pPr>
            <w:r w:rsidRPr="00CF420A">
              <w:t>is_seller</w:t>
            </w:r>
          </w:p>
        </w:tc>
        <w:tc>
          <w:tcPr>
            <w:tcW w:w="2352" w:type="dxa"/>
          </w:tcPr>
          <w:p w14:paraId="53FB2708" w14:textId="3AA428CD" w:rsidR="001925BB" w:rsidRPr="001E10E0" w:rsidRDefault="001925BB" w:rsidP="001925BB">
            <w:pPr>
              <w:pStyle w:val="BodyText"/>
            </w:pPr>
            <w:r w:rsidRPr="00CF420A">
              <w:t>Flag to indicate if person is a seller</w:t>
            </w:r>
          </w:p>
        </w:tc>
        <w:tc>
          <w:tcPr>
            <w:tcW w:w="2352" w:type="dxa"/>
          </w:tcPr>
          <w:p w14:paraId="65154EBF" w14:textId="46BE0794" w:rsidR="001925BB" w:rsidRPr="001E10E0" w:rsidRDefault="001925BB" w:rsidP="001925BB">
            <w:pPr>
              <w:pStyle w:val="BodyText"/>
            </w:pPr>
            <w:r w:rsidRPr="00CF420A">
              <w:t>boolean</w:t>
            </w:r>
          </w:p>
        </w:tc>
      </w:tr>
      <w:tr w:rsidR="001925BB" w14:paraId="2E7A60AC" w14:textId="77777777" w:rsidTr="001925BB">
        <w:trPr>
          <w:trHeight w:val="341"/>
        </w:trPr>
        <w:tc>
          <w:tcPr>
            <w:tcW w:w="2352" w:type="dxa"/>
          </w:tcPr>
          <w:p w14:paraId="3E15B895" w14:textId="0335A112" w:rsidR="001925BB" w:rsidRDefault="001925BB" w:rsidP="001925BB">
            <w:pPr>
              <w:pStyle w:val="BodyText"/>
            </w:pPr>
            <w:r w:rsidRPr="00CF420A">
              <w:t>is_buyer</w:t>
            </w:r>
          </w:p>
        </w:tc>
        <w:tc>
          <w:tcPr>
            <w:tcW w:w="2352" w:type="dxa"/>
          </w:tcPr>
          <w:p w14:paraId="6256F0FC" w14:textId="3B70DD05" w:rsidR="001925BB" w:rsidRPr="001E10E0" w:rsidRDefault="001925BB" w:rsidP="001925BB">
            <w:pPr>
              <w:pStyle w:val="BodyText"/>
            </w:pPr>
            <w:r w:rsidRPr="00CF420A">
              <w:t>Flag to indicate if person is a buyer</w:t>
            </w:r>
          </w:p>
        </w:tc>
        <w:tc>
          <w:tcPr>
            <w:tcW w:w="2352" w:type="dxa"/>
          </w:tcPr>
          <w:p w14:paraId="3C67F0FA" w14:textId="73DBEC78" w:rsidR="001925BB" w:rsidRPr="001E10E0" w:rsidRDefault="001925BB" w:rsidP="001925BB">
            <w:pPr>
              <w:pStyle w:val="BodyText"/>
            </w:pPr>
            <w:r w:rsidRPr="00CF420A">
              <w:t>boolean</w:t>
            </w:r>
          </w:p>
        </w:tc>
      </w:tr>
    </w:tbl>
    <w:p w14:paraId="581AA326" w14:textId="69A8B627" w:rsidR="001925BB" w:rsidRPr="00ED0C63" w:rsidRDefault="001925BB" w:rsidP="001925BB">
      <w:pPr>
        <w:pStyle w:val="BodyText"/>
        <w:rPr>
          <w:b/>
          <w:bCs/>
        </w:rPr>
      </w:pPr>
      <w:r>
        <w:rPr>
          <w:b/>
          <w:bCs/>
        </w:rPr>
        <w:t xml:space="preserve">Item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10580D45" w14:textId="77777777" w:rsidTr="00ED0C63">
        <w:trPr>
          <w:trHeight w:val="313"/>
        </w:trPr>
        <w:tc>
          <w:tcPr>
            <w:tcW w:w="2352" w:type="dxa"/>
            <w:shd w:val="clear" w:color="auto" w:fill="76CDD8"/>
          </w:tcPr>
          <w:p w14:paraId="10F1DEE5"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2A00B4DC"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8272234"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25B80828" w14:textId="77777777" w:rsidTr="00ED0C63">
        <w:trPr>
          <w:trHeight w:val="463"/>
        </w:trPr>
        <w:tc>
          <w:tcPr>
            <w:tcW w:w="2352" w:type="dxa"/>
          </w:tcPr>
          <w:p w14:paraId="0E9EC302" w14:textId="77777777" w:rsidR="001925BB" w:rsidRDefault="001925BB" w:rsidP="001925BB">
            <w:pPr>
              <w:pStyle w:val="BodyText"/>
            </w:pPr>
          </w:p>
          <w:p w14:paraId="1D01C498" w14:textId="1E49C1DB" w:rsidR="001925BB" w:rsidRDefault="001925BB" w:rsidP="001925BB">
            <w:pPr>
              <w:pStyle w:val="BodyText"/>
            </w:pPr>
            <w:r w:rsidRPr="002501CA">
              <w:t>item_id</w:t>
            </w:r>
          </w:p>
        </w:tc>
        <w:tc>
          <w:tcPr>
            <w:tcW w:w="2352" w:type="dxa"/>
          </w:tcPr>
          <w:p w14:paraId="67DFBB5B" w14:textId="1A36D1F5" w:rsidR="001925BB" w:rsidRPr="001E10E0" w:rsidRDefault="001925BB" w:rsidP="001925BB">
            <w:pPr>
              <w:pStyle w:val="BodyText"/>
            </w:pPr>
            <w:r w:rsidRPr="002501CA">
              <w:t>Item's unique ID (PK)</w:t>
            </w:r>
          </w:p>
        </w:tc>
        <w:tc>
          <w:tcPr>
            <w:tcW w:w="2352" w:type="dxa"/>
          </w:tcPr>
          <w:p w14:paraId="0D237E7C" w14:textId="4E0BFC85" w:rsidR="001925BB" w:rsidRPr="001E10E0" w:rsidRDefault="001925BB" w:rsidP="001925BB">
            <w:pPr>
              <w:pStyle w:val="BodyText"/>
            </w:pPr>
            <w:r w:rsidRPr="002501CA">
              <w:t>int</w:t>
            </w:r>
          </w:p>
        </w:tc>
      </w:tr>
      <w:tr w:rsidR="001925BB" w14:paraId="69C891BB" w14:textId="77777777" w:rsidTr="00ED0C63">
        <w:trPr>
          <w:trHeight w:val="463"/>
        </w:trPr>
        <w:tc>
          <w:tcPr>
            <w:tcW w:w="2352" w:type="dxa"/>
          </w:tcPr>
          <w:p w14:paraId="201DA759" w14:textId="77DE372D" w:rsidR="001925BB" w:rsidRDefault="001925BB" w:rsidP="001925BB">
            <w:pPr>
              <w:pStyle w:val="BodyText"/>
            </w:pPr>
            <w:r w:rsidRPr="002501CA">
              <w:t>person_id</w:t>
            </w:r>
          </w:p>
        </w:tc>
        <w:tc>
          <w:tcPr>
            <w:tcW w:w="2352" w:type="dxa"/>
          </w:tcPr>
          <w:p w14:paraId="2CA9B961" w14:textId="536BF835" w:rsidR="001925BB" w:rsidRPr="001E10E0" w:rsidRDefault="001925BB" w:rsidP="001925BB">
            <w:pPr>
              <w:pStyle w:val="BodyText"/>
            </w:pPr>
            <w:r w:rsidRPr="002501CA">
              <w:t xml:space="preserve">Reference to </w:t>
            </w:r>
            <w:ins w:id="293" w:author="Anna Levchenko" w:date="2024-10-17T19:24:00Z">
              <w:r w:rsidR="00BF4E56">
                <w:t>Person</w:t>
              </w:r>
            </w:ins>
            <w:del w:id="294" w:author="Anna Levchenko" w:date="2024-10-17T19:24:00Z">
              <w:r w:rsidRPr="002501CA" w:rsidDel="00BF4E56">
                <w:delText>Seller</w:delText>
              </w:r>
            </w:del>
            <w:r w:rsidRPr="002501CA">
              <w:t xml:space="preserve"> (FK)</w:t>
            </w:r>
          </w:p>
        </w:tc>
        <w:tc>
          <w:tcPr>
            <w:tcW w:w="2352" w:type="dxa"/>
          </w:tcPr>
          <w:p w14:paraId="063992FC" w14:textId="642B0EF8" w:rsidR="001925BB" w:rsidRPr="001E10E0" w:rsidRDefault="001925BB" w:rsidP="001925BB">
            <w:pPr>
              <w:pStyle w:val="BodyText"/>
            </w:pPr>
            <w:r w:rsidRPr="002501CA">
              <w:t>int</w:t>
            </w:r>
          </w:p>
        </w:tc>
      </w:tr>
      <w:tr w:rsidR="001925BB" w14:paraId="22CAA9E2" w14:textId="77777777" w:rsidTr="00ED0C63">
        <w:trPr>
          <w:trHeight w:val="463"/>
        </w:trPr>
        <w:tc>
          <w:tcPr>
            <w:tcW w:w="2352" w:type="dxa"/>
          </w:tcPr>
          <w:p w14:paraId="4E8B9803" w14:textId="4A679232" w:rsidR="001925BB" w:rsidRDefault="001925BB" w:rsidP="001925BB">
            <w:pPr>
              <w:pStyle w:val="BodyText"/>
            </w:pPr>
            <w:r w:rsidRPr="002501CA">
              <w:t>auction_id</w:t>
            </w:r>
          </w:p>
        </w:tc>
        <w:tc>
          <w:tcPr>
            <w:tcW w:w="2352" w:type="dxa"/>
          </w:tcPr>
          <w:p w14:paraId="5C538634" w14:textId="44384D95" w:rsidR="001925BB" w:rsidRPr="001E10E0" w:rsidRDefault="001925BB" w:rsidP="001925BB">
            <w:pPr>
              <w:pStyle w:val="BodyText"/>
            </w:pPr>
            <w:r w:rsidRPr="002501CA">
              <w:t>Reference to Auction (FK)</w:t>
            </w:r>
          </w:p>
        </w:tc>
        <w:tc>
          <w:tcPr>
            <w:tcW w:w="2352" w:type="dxa"/>
          </w:tcPr>
          <w:p w14:paraId="0B504DF0" w14:textId="42F4496F" w:rsidR="001925BB" w:rsidRPr="001E10E0" w:rsidRDefault="001925BB" w:rsidP="001925BB">
            <w:pPr>
              <w:pStyle w:val="BodyText"/>
            </w:pPr>
            <w:r w:rsidRPr="002501CA">
              <w:t>int</w:t>
            </w:r>
          </w:p>
        </w:tc>
      </w:tr>
      <w:tr w:rsidR="001925BB" w14:paraId="70032630" w14:textId="77777777" w:rsidTr="00ED0C63">
        <w:trPr>
          <w:trHeight w:val="463"/>
        </w:trPr>
        <w:tc>
          <w:tcPr>
            <w:tcW w:w="2352" w:type="dxa"/>
          </w:tcPr>
          <w:p w14:paraId="53E417B2" w14:textId="3798BD4B" w:rsidR="001925BB" w:rsidRDefault="001925BB" w:rsidP="001925BB">
            <w:pPr>
              <w:pStyle w:val="BodyText"/>
            </w:pPr>
            <w:r w:rsidRPr="002501CA">
              <w:t>starting_price</w:t>
            </w:r>
          </w:p>
        </w:tc>
        <w:tc>
          <w:tcPr>
            <w:tcW w:w="2352" w:type="dxa"/>
          </w:tcPr>
          <w:p w14:paraId="706DE446" w14:textId="726DEC25" w:rsidR="001925BB" w:rsidRPr="001E10E0" w:rsidRDefault="001925BB" w:rsidP="001925BB">
            <w:pPr>
              <w:pStyle w:val="BodyText"/>
            </w:pPr>
            <w:r w:rsidRPr="002501CA">
              <w:t>Starting price for the item</w:t>
            </w:r>
          </w:p>
        </w:tc>
        <w:tc>
          <w:tcPr>
            <w:tcW w:w="2352" w:type="dxa"/>
          </w:tcPr>
          <w:p w14:paraId="42DB3EC0" w14:textId="4530D523" w:rsidR="001925BB" w:rsidRPr="001E10E0" w:rsidRDefault="001925BB" w:rsidP="001925BB">
            <w:pPr>
              <w:pStyle w:val="BodyText"/>
            </w:pPr>
            <w:r w:rsidRPr="002501CA">
              <w:t>int</w:t>
            </w:r>
          </w:p>
        </w:tc>
      </w:tr>
      <w:tr w:rsidR="001925BB" w14:paraId="0EF94EB6" w14:textId="77777777" w:rsidTr="00ED0C63">
        <w:trPr>
          <w:trHeight w:val="463"/>
        </w:trPr>
        <w:tc>
          <w:tcPr>
            <w:tcW w:w="2352" w:type="dxa"/>
          </w:tcPr>
          <w:p w14:paraId="43DCE27E" w14:textId="6B309604" w:rsidR="001925BB" w:rsidRDefault="001925BB" w:rsidP="001925BB">
            <w:pPr>
              <w:pStyle w:val="BodyText"/>
            </w:pPr>
            <w:r w:rsidRPr="002501CA">
              <w:t>description</w:t>
            </w:r>
          </w:p>
        </w:tc>
        <w:tc>
          <w:tcPr>
            <w:tcW w:w="2352" w:type="dxa"/>
          </w:tcPr>
          <w:p w14:paraId="0BE9DAB6" w14:textId="62747F06" w:rsidR="001925BB" w:rsidRPr="001E10E0" w:rsidRDefault="001925BB" w:rsidP="001925BB">
            <w:pPr>
              <w:pStyle w:val="BodyText"/>
            </w:pPr>
            <w:r w:rsidRPr="002501CA">
              <w:t>Description of the item</w:t>
            </w:r>
          </w:p>
        </w:tc>
        <w:tc>
          <w:tcPr>
            <w:tcW w:w="2352" w:type="dxa"/>
          </w:tcPr>
          <w:p w14:paraId="257830EA" w14:textId="0A652161" w:rsidR="001925BB" w:rsidRPr="001E10E0" w:rsidRDefault="001925BB" w:rsidP="001925BB">
            <w:pPr>
              <w:pStyle w:val="BodyText"/>
            </w:pPr>
            <w:r w:rsidRPr="002501CA">
              <w:t>string</w:t>
            </w:r>
          </w:p>
        </w:tc>
      </w:tr>
      <w:tr w:rsidR="001925BB" w14:paraId="1B4C7F3C" w14:textId="77777777" w:rsidTr="00ED0C63">
        <w:trPr>
          <w:trHeight w:val="341"/>
        </w:trPr>
        <w:tc>
          <w:tcPr>
            <w:tcW w:w="2352" w:type="dxa"/>
          </w:tcPr>
          <w:p w14:paraId="0D4D5D75" w14:textId="712ECDD9" w:rsidR="001925BB" w:rsidRDefault="001925BB" w:rsidP="001925BB">
            <w:pPr>
              <w:pStyle w:val="BodyText"/>
            </w:pPr>
            <w:r w:rsidRPr="002501CA">
              <w:t>lot_number</w:t>
            </w:r>
          </w:p>
        </w:tc>
        <w:tc>
          <w:tcPr>
            <w:tcW w:w="2352" w:type="dxa"/>
          </w:tcPr>
          <w:p w14:paraId="6C0713F7" w14:textId="12EB6A6A" w:rsidR="001925BB" w:rsidRPr="001E10E0" w:rsidRDefault="001925BB" w:rsidP="001925BB">
            <w:pPr>
              <w:pStyle w:val="BodyText"/>
            </w:pPr>
            <w:r w:rsidRPr="002501CA">
              <w:t>Lot number</w:t>
            </w:r>
            <w:del w:id="295" w:author="Anna Levchenko" w:date="2024-10-17T19:24:00Z">
              <w:r w:rsidRPr="002501CA" w:rsidDel="00BF4E56">
                <w:delText xml:space="preserve"> (unique identifier)</w:delText>
              </w:r>
            </w:del>
          </w:p>
        </w:tc>
        <w:tc>
          <w:tcPr>
            <w:tcW w:w="2352" w:type="dxa"/>
          </w:tcPr>
          <w:p w14:paraId="6695C8FD" w14:textId="7A29525D" w:rsidR="001925BB" w:rsidRPr="001E10E0" w:rsidRDefault="001925BB" w:rsidP="001925BB">
            <w:pPr>
              <w:pStyle w:val="BodyText"/>
            </w:pPr>
            <w:r w:rsidRPr="002501CA">
              <w:t>int</w:t>
            </w:r>
          </w:p>
        </w:tc>
      </w:tr>
      <w:tr w:rsidR="001925BB" w14:paraId="13B21B15" w14:textId="77777777" w:rsidTr="00ED0C63">
        <w:trPr>
          <w:trHeight w:val="341"/>
        </w:trPr>
        <w:tc>
          <w:tcPr>
            <w:tcW w:w="2352" w:type="dxa"/>
          </w:tcPr>
          <w:p w14:paraId="2638C156" w14:textId="31368079" w:rsidR="001925BB" w:rsidRPr="002501CA" w:rsidRDefault="00BF4E56" w:rsidP="001925BB">
            <w:pPr>
              <w:pStyle w:val="BodyText"/>
            </w:pPr>
            <w:ins w:id="296" w:author="Anna Levchenko" w:date="2024-10-17T19:23:00Z">
              <w:r>
                <w:t>c</w:t>
              </w:r>
            </w:ins>
            <w:del w:id="297" w:author="Anna Levchenko" w:date="2024-10-17T19:23:00Z">
              <w:r w:rsidDel="00BF4E56">
                <w:delText>C</w:delText>
              </w:r>
            </w:del>
            <w:r w:rsidR="001925BB">
              <w:t>ategory</w:t>
            </w:r>
            <w:ins w:id="298" w:author="Anna Levchenko" w:date="2024-10-17T19:23:00Z">
              <w:r>
                <w:t>_id</w:t>
              </w:r>
            </w:ins>
          </w:p>
        </w:tc>
        <w:tc>
          <w:tcPr>
            <w:tcW w:w="2352" w:type="dxa"/>
          </w:tcPr>
          <w:p w14:paraId="6A5DBB6F" w14:textId="67F72116" w:rsidR="001925BB" w:rsidRPr="002501CA" w:rsidRDefault="00BF4E56" w:rsidP="001925BB">
            <w:pPr>
              <w:pStyle w:val="BodyText"/>
            </w:pPr>
            <w:ins w:id="299" w:author="Anna Levchenko" w:date="2024-10-17T19:24:00Z">
              <w:r w:rsidRPr="002501CA">
                <w:t xml:space="preserve">Reference to </w:t>
              </w:r>
              <w:r>
                <w:t>Category</w:t>
              </w:r>
              <w:r w:rsidRPr="002501CA">
                <w:t xml:space="preserve"> (FK)</w:t>
              </w:r>
            </w:ins>
            <w:del w:id="300" w:author="Anna Levchenko" w:date="2024-10-17T19:24:00Z">
              <w:r w:rsidDel="00BF4E56">
                <w:delText>Category can be artworks or antiques (from enumeration)</w:delText>
              </w:r>
            </w:del>
          </w:p>
        </w:tc>
        <w:tc>
          <w:tcPr>
            <w:tcW w:w="2352" w:type="dxa"/>
          </w:tcPr>
          <w:p w14:paraId="28EC7E32" w14:textId="3D0EE7B9" w:rsidR="001925BB" w:rsidRPr="002501CA" w:rsidRDefault="00534385" w:rsidP="001925BB">
            <w:pPr>
              <w:pStyle w:val="BodyText"/>
            </w:pPr>
            <w:ins w:id="301" w:author="Anna Levchenko" w:date="2024-10-17T19:27:00Z">
              <w:r>
                <w:t>int</w:t>
              </w:r>
            </w:ins>
            <w:del w:id="302" w:author="Anna Levchenko" w:date="2024-10-17T19:27:00Z">
              <w:r w:rsidR="00BF4E56" w:rsidDel="00534385">
                <w:delText>string</w:delText>
              </w:r>
            </w:del>
          </w:p>
        </w:tc>
      </w:tr>
    </w:tbl>
    <w:p w14:paraId="7F53B3AF" w14:textId="1FA15CC8" w:rsidR="00534385" w:rsidRPr="00ED0C63" w:rsidRDefault="00534385" w:rsidP="00534385">
      <w:pPr>
        <w:pStyle w:val="BodyText"/>
        <w:rPr>
          <w:ins w:id="303" w:author="Anna Levchenko" w:date="2024-10-17T19:28:00Z"/>
          <w:b/>
          <w:bCs/>
        </w:rPr>
      </w:pPr>
      <w:ins w:id="304" w:author="Anna Levchenko" w:date="2024-10-17T19:28:00Z">
        <w:r>
          <w:rPr>
            <w:b/>
            <w:bCs/>
          </w:rPr>
          <w:t xml:space="preserve">Category </w:t>
        </w:r>
        <w:r w:rsidRPr="00ED0C63">
          <w:rPr>
            <w:b/>
            <w:bCs/>
          </w:rPr>
          <w:t>Table</w:t>
        </w:r>
      </w:ins>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534385" w14:paraId="21AEE62C" w14:textId="77777777" w:rsidTr="00ED0C63">
        <w:trPr>
          <w:trHeight w:val="313"/>
          <w:ins w:id="305" w:author="Anna Levchenko" w:date="2024-10-17T19:28:00Z"/>
        </w:trPr>
        <w:tc>
          <w:tcPr>
            <w:tcW w:w="2352" w:type="dxa"/>
            <w:shd w:val="clear" w:color="auto" w:fill="76CDD8"/>
          </w:tcPr>
          <w:p w14:paraId="49212AE6" w14:textId="77777777" w:rsidR="00534385" w:rsidRPr="00BE17E0" w:rsidRDefault="00534385" w:rsidP="00ED0C63">
            <w:pPr>
              <w:pStyle w:val="BodyText"/>
              <w:widowControl w:val="0"/>
              <w:spacing w:line="360" w:lineRule="auto"/>
              <w:jc w:val="center"/>
              <w:rPr>
                <w:ins w:id="306" w:author="Anna Levchenko" w:date="2024-10-17T19:28:00Z"/>
                <w:color w:val="FFFFFF" w:themeColor="background1"/>
                <w:sz w:val="18"/>
                <w:szCs w:val="18"/>
              </w:rPr>
            </w:pPr>
            <w:ins w:id="307" w:author="Anna Levchenko" w:date="2024-10-17T19:28:00Z">
              <w:r w:rsidRPr="001E10E0">
                <w:t>Field Name</w:t>
              </w:r>
            </w:ins>
          </w:p>
        </w:tc>
        <w:tc>
          <w:tcPr>
            <w:tcW w:w="2352" w:type="dxa"/>
            <w:shd w:val="clear" w:color="auto" w:fill="76CDD8"/>
          </w:tcPr>
          <w:p w14:paraId="187789CE" w14:textId="77777777" w:rsidR="00534385" w:rsidRPr="00BE17E0" w:rsidRDefault="00534385" w:rsidP="00ED0C63">
            <w:pPr>
              <w:pStyle w:val="BodyText"/>
              <w:widowControl w:val="0"/>
              <w:spacing w:line="360" w:lineRule="auto"/>
              <w:jc w:val="center"/>
              <w:rPr>
                <w:ins w:id="308" w:author="Anna Levchenko" w:date="2024-10-17T19:28:00Z"/>
                <w:color w:val="FFFFFF" w:themeColor="background1"/>
                <w:sz w:val="18"/>
                <w:szCs w:val="18"/>
              </w:rPr>
            </w:pPr>
            <w:ins w:id="309" w:author="Anna Levchenko" w:date="2024-10-17T19:28:00Z">
              <w:r w:rsidRPr="001E10E0">
                <w:t>Field Description</w:t>
              </w:r>
            </w:ins>
          </w:p>
        </w:tc>
        <w:tc>
          <w:tcPr>
            <w:tcW w:w="2352" w:type="dxa"/>
            <w:shd w:val="clear" w:color="auto" w:fill="76CDD8"/>
          </w:tcPr>
          <w:p w14:paraId="3CEE6BEB" w14:textId="77777777" w:rsidR="00534385" w:rsidRPr="00BE17E0" w:rsidRDefault="00534385" w:rsidP="00ED0C63">
            <w:pPr>
              <w:pStyle w:val="BodyText"/>
              <w:widowControl w:val="0"/>
              <w:spacing w:line="360" w:lineRule="auto"/>
              <w:jc w:val="center"/>
              <w:rPr>
                <w:ins w:id="310" w:author="Anna Levchenko" w:date="2024-10-17T19:28:00Z"/>
                <w:color w:val="FFFFFF" w:themeColor="background1"/>
                <w:sz w:val="18"/>
                <w:szCs w:val="18"/>
              </w:rPr>
            </w:pPr>
            <w:ins w:id="311" w:author="Anna Levchenko" w:date="2024-10-17T19:28:00Z">
              <w:r w:rsidRPr="001E10E0">
                <w:t>Data Type</w:t>
              </w:r>
            </w:ins>
          </w:p>
        </w:tc>
      </w:tr>
      <w:tr w:rsidR="00534385" w14:paraId="3C5B697D" w14:textId="77777777" w:rsidTr="00ED0C63">
        <w:trPr>
          <w:trHeight w:val="463"/>
          <w:ins w:id="312" w:author="Anna Levchenko" w:date="2024-10-17T19:28:00Z"/>
        </w:trPr>
        <w:tc>
          <w:tcPr>
            <w:tcW w:w="2352" w:type="dxa"/>
          </w:tcPr>
          <w:p w14:paraId="4DC0EA9E" w14:textId="18C15E2C" w:rsidR="00534385" w:rsidRDefault="00534385" w:rsidP="00ED0C63">
            <w:pPr>
              <w:pStyle w:val="BodyText"/>
              <w:rPr>
                <w:ins w:id="313" w:author="Anna Levchenko" w:date="2024-10-17T19:28:00Z"/>
              </w:rPr>
            </w:pPr>
            <w:ins w:id="314" w:author="Anna Levchenko" w:date="2024-10-17T19:28:00Z">
              <w:r>
                <w:t>category</w:t>
              </w:r>
              <w:r w:rsidRPr="00B840A2">
                <w:t>_id</w:t>
              </w:r>
            </w:ins>
          </w:p>
        </w:tc>
        <w:tc>
          <w:tcPr>
            <w:tcW w:w="2352" w:type="dxa"/>
          </w:tcPr>
          <w:p w14:paraId="7CF597EC" w14:textId="513B1700" w:rsidR="00534385" w:rsidRPr="001E10E0" w:rsidRDefault="00534385" w:rsidP="00ED0C63">
            <w:pPr>
              <w:pStyle w:val="BodyText"/>
              <w:rPr>
                <w:ins w:id="315" w:author="Anna Levchenko" w:date="2024-10-17T19:28:00Z"/>
              </w:rPr>
            </w:pPr>
            <w:ins w:id="316" w:author="Anna Levchenko" w:date="2024-10-17T19:28:00Z">
              <w:r>
                <w:t>Category</w:t>
              </w:r>
              <w:r w:rsidRPr="00B840A2">
                <w:t>'s unique ID (PK)</w:t>
              </w:r>
            </w:ins>
          </w:p>
        </w:tc>
        <w:tc>
          <w:tcPr>
            <w:tcW w:w="2352" w:type="dxa"/>
          </w:tcPr>
          <w:p w14:paraId="74D2217B" w14:textId="77777777" w:rsidR="00534385" w:rsidRPr="001E10E0" w:rsidRDefault="00534385" w:rsidP="00ED0C63">
            <w:pPr>
              <w:pStyle w:val="BodyText"/>
              <w:rPr>
                <w:ins w:id="317" w:author="Anna Levchenko" w:date="2024-10-17T19:28:00Z"/>
              </w:rPr>
            </w:pPr>
            <w:ins w:id="318" w:author="Anna Levchenko" w:date="2024-10-17T19:28:00Z">
              <w:r w:rsidRPr="00B840A2">
                <w:t>int</w:t>
              </w:r>
            </w:ins>
          </w:p>
        </w:tc>
      </w:tr>
      <w:tr w:rsidR="00534385" w14:paraId="14711C6C" w14:textId="77777777" w:rsidTr="00ED0C63">
        <w:trPr>
          <w:trHeight w:val="463"/>
          <w:ins w:id="319" w:author="Anna Levchenko" w:date="2024-10-17T19:28:00Z"/>
        </w:trPr>
        <w:tc>
          <w:tcPr>
            <w:tcW w:w="2352" w:type="dxa"/>
          </w:tcPr>
          <w:p w14:paraId="19EAB95A" w14:textId="2474EE4B" w:rsidR="00534385" w:rsidRDefault="00534385" w:rsidP="00ED0C63">
            <w:pPr>
              <w:pStyle w:val="BodyText"/>
              <w:rPr>
                <w:ins w:id="320" w:author="Anna Levchenko" w:date="2024-10-17T19:28:00Z"/>
              </w:rPr>
            </w:pPr>
            <w:ins w:id="321" w:author="Anna Levchenko" w:date="2024-10-17T19:28:00Z">
              <w:r>
                <w:t>name</w:t>
              </w:r>
            </w:ins>
          </w:p>
        </w:tc>
        <w:tc>
          <w:tcPr>
            <w:tcW w:w="2352" w:type="dxa"/>
          </w:tcPr>
          <w:p w14:paraId="5CD57C79" w14:textId="15E24315" w:rsidR="00534385" w:rsidRPr="001E10E0" w:rsidRDefault="00534385" w:rsidP="00ED0C63">
            <w:pPr>
              <w:pStyle w:val="BodyText"/>
              <w:rPr>
                <w:ins w:id="322" w:author="Anna Levchenko" w:date="2024-10-17T19:28:00Z"/>
              </w:rPr>
            </w:pPr>
            <w:ins w:id="323" w:author="Anna Levchenko" w:date="2024-10-17T19:28:00Z">
              <w:r>
                <w:t>Name</w:t>
              </w:r>
              <w:r w:rsidRPr="00B840A2">
                <w:t xml:space="preserve"> of the </w:t>
              </w:r>
              <w:r>
                <w:t>category</w:t>
              </w:r>
            </w:ins>
          </w:p>
        </w:tc>
        <w:tc>
          <w:tcPr>
            <w:tcW w:w="2352" w:type="dxa"/>
          </w:tcPr>
          <w:p w14:paraId="05151271" w14:textId="6CEA1D24" w:rsidR="00534385" w:rsidRPr="001E10E0" w:rsidRDefault="00534385" w:rsidP="00ED0C63">
            <w:pPr>
              <w:pStyle w:val="BodyText"/>
              <w:rPr>
                <w:ins w:id="324" w:author="Anna Levchenko" w:date="2024-10-17T19:28:00Z"/>
              </w:rPr>
            </w:pPr>
            <w:ins w:id="325" w:author="Anna Levchenko" w:date="2024-10-17T19:28:00Z">
              <w:r>
                <w:t>string</w:t>
              </w:r>
            </w:ins>
          </w:p>
        </w:tc>
      </w:tr>
    </w:tbl>
    <w:p w14:paraId="23E79FD4" w14:textId="68BA6409" w:rsidR="001925BB" w:rsidRPr="00ED0C63" w:rsidRDefault="001925BB" w:rsidP="001925BB">
      <w:pPr>
        <w:pStyle w:val="BodyText"/>
        <w:rPr>
          <w:b/>
          <w:bCs/>
        </w:rPr>
      </w:pPr>
      <w:r>
        <w:rPr>
          <w:b/>
          <w:bCs/>
        </w:rPr>
        <w:t xml:space="preserve">Auction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69B39FA4" w14:textId="77777777" w:rsidTr="00ED0C63">
        <w:trPr>
          <w:trHeight w:val="313"/>
        </w:trPr>
        <w:tc>
          <w:tcPr>
            <w:tcW w:w="2352" w:type="dxa"/>
            <w:shd w:val="clear" w:color="auto" w:fill="76CDD8"/>
          </w:tcPr>
          <w:p w14:paraId="07EB4B3B"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68B1C749"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073725D9"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50300036" w14:textId="77777777" w:rsidTr="00ED0C63">
        <w:trPr>
          <w:trHeight w:val="463"/>
        </w:trPr>
        <w:tc>
          <w:tcPr>
            <w:tcW w:w="2352" w:type="dxa"/>
          </w:tcPr>
          <w:p w14:paraId="43597301" w14:textId="06854248" w:rsidR="001925BB" w:rsidRDefault="001925BB" w:rsidP="001925BB">
            <w:pPr>
              <w:pStyle w:val="BodyText"/>
            </w:pPr>
            <w:r w:rsidRPr="00B840A2">
              <w:t>auction_id</w:t>
            </w:r>
          </w:p>
        </w:tc>
        <w:tc>
          <w:tcPr>
            <w:tcW w:w="2352" w:type="dxa"/>
          </w:tcPr>
          <w:p w14:paraId="599DD7FC" w14:textId="2CC47CF7" w:rsidR="001925BB" w:rsidRPr="001E10E0" w:rsidRDefault="001925BB" w:rsidP="001925BB">
            <w:pPr>
              <w:pStyle w:val="BodyText"/>
            </w:pPr>
            <w:r w:rsidRPr="00B840A2">
              <w:t>Auction's unique ID (PK)</w:t>
            </w:r>
          </w:p>
        </w:tc>
        <w:tc>
          <w:tcPr>
            <w:tcW w:w="2352" w:type="dxa"/>
          </w:tcPr>
          <w:p w14:paraId="1773CA99" w14:textId="1BE542F7" w:rsidR="001925BB" w:rsidRPr="001E10E0" w:rsidRDefault="001925BB" w:rsidP="001925BB">
            <w:pPr>
              <w:pStyle w:val="BodyText"/>
            </w:pPr>
            <w:r w:rsidRPr="00B840A2">
              <w:t>int</w:t>
            </w:r>
          </w:p>
        </w:tc>
      </w:tr>
      <w:tr w:rsidR="001925BB" w14:paraId="3E41DF13" w14:textId="77777777" w:rsidTr="00ED0C63">
        <w:trPr>
          <w:trHeight w:val="463"/>
        </w:trPr>
        <w:tc>
          <w:tcPr>
            <w:tcW w:w="2352" w:type="dxa"/>
          </w:tcPr>
          <w:p w14:paraId="5C84ED09" w14:textId="45F499D0" w:rsidR="001925BB" w:rsidRDefault="001925BB" w:rsidP="001925BB">
            <w:pPr>
              <w:pStyle w:val="BodyText"/>
            </w:pPr>
            <w:r w:rsidRPr="00B840A2">
              <w:t>date</w:t>
            </w:r>
          </w:p>
        </w:tc>
        <w:tc>
          <w:tcPr>
            <w:tcW w:w="2352" w:type="dxa"/>
          </w:tcPr>
          <w:p w14:paraId="72864ECE" w14:textId="29A8AC4F" w:rsidR="001925BB" w:rsidRPr="001E10E0" w:rsidRDefault="001925BB" w:rsidP="001925BB">
            <w:pPr>
              <w:pStyle w:val="BodyText"/>
            </w:pPr>
            <w:r w:rsidRPr="00B840A2">
              <w:t>Date of the auction</w:t>
            </w:r>
          </w:p>
        </w:tc>
        <w:tc>
          <w:tcPr>
            <w:tcW w:w="2352" w:type="dxa"/>
          </w:tcPr>
          <w:p w14:paraId="258A1B31" w14:textId="2D45A013" w:rsidR="001925BB" w:rsidRPr="001E10E0" w:rsidRDefault="001925BB" w:rsidP="001925BB">
            <w:pPr>
              <w:pStyle w:val="BodyText"/>
            </w:pPr>
            <w:r w:rsidRPr="00B840A2">
              <w:t>date</w:t>
            </w:r>
          </w:p>
        </w:tc>
      </w:tr>
      <w:tr w:rsidR="00BF4E56" w14:paraId="7DAC4AF5" w14:textId="77777777" w:rsidTr="00ED0C63">
        <w:trPr>
          <w:trHeight w:val="463"/>
          <w:ins w:id="326" w:author="Anna Levchenko" w:date="2024-10-17T19:18:00Z"/>
        </w:trPr>
        <w:tc>
          <w:tcPr>
            <w:tcW w:w="2352" w:type="dxa"/>
          </w:tcPr>
          <w:p w14:paraId="48C138BC" w14:textId="59372888" w:rsidR="00BF4E56" w:rsidRPr="00B840A2" w:rsidRDefault="00BF4E56" w:rsidP="001925BB">
            <w:pPr>
              <w:pStyle w:val="BodyText"/>
              <w:rPr>
                <w:ins w:id="327" w:author="Anna Levchenko" w:date="2024-10-17T19:18:00Z"/>
              </w:rPr>
            </w:pPr>
            <w:ins w:id="328" w:author="Anna Levchenko" w:date="2024-10-17T19:18:00Z">
              <w:r>
                <w:t>time</w:t>
              </w:r>
            </w:ins>
          </w:p>
        </w:tc>
        <w:tc>
          <w:tcPr>
            <w:tcW w:w="2352" w:type="dxa"/>
          </w:tcPr>
          <w:p w14:paraId="37AA72F7" w14:textId="6922C111" w:rsidR="00BF4E56" w:rsidRPr="00B840A2" w:rsidRDefault="00BF4E56" w:rsidP="001925BB">
            <w:pPr>
              <w:pStyle w:val="BodyText"/>
              <w:rPr>
                <w:ins w:id="329" w:author="Anna Levchenko" w:date="2024-10-17T19:18:00Z"/>
              </w:rPr>
            </w:pPr>
            <w:ins w:id="330" w:author="Anna Levchenko" w:date="2024-10-17T19:18:00Z">
              <w:r>
                <w:t>Time of the auction</w:t>
              </w:r>
            </w:ins>
          </w:p>
        </w:tc>
        <w:tc>
          <w:tcPr>
            <w:tcW w:w="2352" w:type="dxa"/>
          </w:tcPr>
          <w:p w14:paraId="21095270" w14:textId="739B76BB" w:rsidR="00BF4E56" w:rsidRPr="00B840A2" w:rsidRDefault="00BF4E56" w:rsidP="001925BB">
            <w:pPr>
              <w:pStyle w:val="BodyText"/>
              <w:rPr>
                <w:ins w:id="331" w:author="Anna Levchenko" w:date="2024-10-17T19:18:00Z"/>
              </w:rPr>
            </w:pPr>
            <w:ins w:id="332" w:author="Anna Levchenko" w:date="2024-10-17T19:18:00Z">
              <w:r>
                <w:t>date</w:t>
              </w:r>
            </w:ins>
          </w:p>
        </w:tc>
      </w:tr>
      <w:tr w:rsidR="001925BB" w14:paraId="2F7FF8EB" w14:textId="77777777" w:rsidTr="00ED0C63">
        <w:trPr>
          <w:trHeight w:val="463"/>
        </w:trPr>
        <w:tc>
          <w:tcPr>
            <w:tcW w:w="2352" w:type="dxa"/>
          </w:tcPr>
          <w:p w14:paraId="00179F31" w14:textId="1464939B" w:rsidR="001925BB" w:rsidRDefault="001925BB" w:rsidP="001925BB">
            <w:pPr>
              <w:pStyle w:val="BodyText"/>
            </w:pPr>
            <w:r w:rsidRPr="00B840A2">
              <w:lastRenderedPageBreak/>
              <w:t>place</w:t>
            </w:r>
          </w:p>
        </w:tc>
        <w:tc>
          <w:tcPr>
            <w:tcW w:w="2352" w:type="dxa"/>
          </w:tcPr>
          <w:p w14:paraId="2542D2A0" w14:textId="40B2E8DA" w:rsidR="001925BB" w:rsidRPr="001E10E0" w:rsidRDefault="001925BB" w:rsidP="001925BB">
            <w:pPr>
              <w:pStyle w:val="BodyText"/>
            </w:pPr>
            <w:r w:rsidRPr="00B840A2">
              <w:t>Auction's location</w:t>
            </w:r>
          </w:p>
        </w:tc>
        <w:tc>
          <w:tcPr>
            <w:tcW w:w="2352" w:type="dxa"/>
          </w:tcPr>
          <w:p w14:paraId="0F9703F8" w14:textId="33A30023" w:rsidR="001925BB" w:rsidRPr="001E10E0" w:rsidRDefault="001925BB" w:rsidP="001925BB">
            <w:pPr>
              <w:pStyle w:val="BodyText"/>
            </w:pPr>
            <w:r w:rsidRPr="00B840A2">
              <w:t>string</w:t>
            </w:r>
          </w:p>
        </w:tc>
      </w:tr>
      <w:tr w:rsidR="001925BB" w14:paraId="6EE2834B" w14:textId="77777777" w:rsidTr="00ED0C63">
        <w:trPr>
          <w:trHeight w:val="463"/>
        </w:trPr>
        <w:tc>
          <w:tcPr>
            <w:tcW w:w="2352" w:type="dxa"/>
          </w:tcPr>
          <w:p w14:paraId="5B7D0F35" w14:textId="7ED5F892" w:rsidR="001925BB" w:rsidRDefault="001925BB" w:rsidP="001925BB">
            <w:pPr>
              <w:pStyle w:val="BodyText"/>
            </w:pPr>
            <w:r w:rsidRPr="00B840A2">
              <w:t>description</w:t>
            </w:r>
          </w:p>
        </w:tc>
        <w:tc>
          <w:tcPr>
            <w:tcW w:w="2352" w:type="dxa"/>
          </w:tcPr>
          <w:p w14:paraId="67BD5B2A" w14:textId="383468CF" w:rsidR="001925BB" w:rsidRPr="001E10E0" w:rsidRDefault="001925BB" w:rsidP="001925BB">
            <w:pPr>
              <w:pStyle w:val="BodyText"/>
            </w:pPr>
            <w:r w:rsidRPr="00B840A2">
              <w:t>Auction's description</w:t>
            </w:r>
          </w:p>
        </w:tc>
        <w:tc>
          <w:tcPr>
            <w:tcW w:w="2352" w:type="dxa"/>
          </w:tcPr>
          <w:p w14:paraId="665F3E36" w14:textId="656DCEAB" w:rsidR="001925BB" w:rsidRPr="001E10E0" w:rsidRDefault="001925BB" w:rsidP="001925BB">
            <w:pPr>
              <w:pStyle w:val="BodyText"/>
            </w:pPr>
            <w:r w:rsidRPr="00B840A2">
              <w:t>string</w:t>
            </w:r>
          </w:p>
        </w:tc>
      </w:tr>
    </w:tbl>
    <w:p w14:paraId="0C3A6415" w14:textId="77E6D5FA" w:rsidR="001925BB" w:rsidRPr="00ED0C63" w:rsidRDefault="001925BB" w:rsidP="001925BB">
      <w:pPr>
        <w:pStyle w:val="BodyText"/>
        <w:rPr>
          <w:b/>
          <w:bCs/>
        </w:rPr>
      </w:pPr>
      <w:r>
        <w:rPr>
          <w:b/>
          <w:bCs/>
        </w:rPr>
        <w:t xml:space="preserve">AuctionItem Bridge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36FC5241" w14:textId="77777777" w:rsidTr="00ED0C63">
        <w:trPr>
          <w:trHeight w:val="313"/>
        </w:trPr>
        <w:tc>
          <w:tcPr>
            <w:tcW w:w="2352" w:type="dxa"/>
            <w:shd w:val="clear" w:color="auto" w:fill="76CDD8"/>
          </w:tcPr>
          <w:p w14:paraId="371E2038"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19C6CCBA"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AA8C0E0"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214D06ED" w14:textId="77777777" w:rsidTr="00ED0C63">
        <w:trPr>
          <w:trHeight w:val="463"/>
        </w:trPr>
        <w:tc>
          <w:tcPr>
            <w:tcW w:w="2352" w:type="dxa"/>
          </w:tcPr>
          <w:p w14:paraId="08EC4B47" w14:textId="0BFD5BE3" w:rsidR="001925BB" w:rsidRDefault="001925BB" w:rsidP="001925BB">
            <w:pPr>
              <w:pStyle w:val="BodyText"/>
            </w:pPr>
            <w:r w:rsidRPr="00431EAA">
              <w:t>auction_item_id</w:t>
            </w:r>
          </w:p>
        </w:tc>
        <w:tc>
          <w:tcPr>
            <w:tcW w:w="2352" w:type="dxa"/>
          </w:tcPr>
          <w:p w14:paraId="6C109717" w14:textId="432A3759" w:rsidR="001925BB" w:rsidRPr="001E10E0" w:rsidRDefault="001925BB" w:rsidP="001925BB">
            <w:pPr>
              <w:pStyle w:val="BodyText"/>
            </w:pPr>
            <w:r w:rsidRPr="00431EAA">
              <w:t>Unique ID for auction item (PK)</w:t>
            </w:r>
          </w:p>
        </w:tc>
        <w:tc>
          <w:tcPr>
            <w:tcW w:w="2352" w:type="dxa"/>
          </w:tcPr>
          <w:p w14:paraId="53814551" w14:textId="44AB1D59" w:rsidR="001925BB" w:rsidRPr="001E10E0" w:rsidRDefault="001925BB" w:rsidP="001925BB">
            <w:pPr>
              <w:pStyle w:val="BodyText"/>
            </w:pPr>
            <w:r w:rsidRPr="00431EAA">
              <w:t>int</w:t>
            </w:r>
          </w:p>
        </w:tc>
      </w:tr>
      <w:tr w:rsidR="001925BB" w14:paraId="11E7DE0E" w14:textId="77777777" w:rsidTr="00ED0C63">
        <w:trPr>
          <w:trHeight w:val="463"/>
        </w:trPr>
        <w:tc>
          <w:tcPr>
            <w:tcW w:w="2352" w:type="dxa"/>
          </w:tcPr>
          <w:p w14:paraId="230F650D" w14:textId="397C5305" w:rsidR="001925BB" w:rsidRDefault="001925BB" w:rsidP="001925BB">
            <w:pPr>
              <w:pStyle w:val="BodyText"/>
            </w:pPr>
            <w:r w:rsidRPr="00431EAA">
              <w:t>auction_id</w:t>
            </w:r>
          </w:p>
        </w:tc>
        <w:tc>
          <w:tcPr>
            <w:tcW w:w="2352" w:type="dxa"/>
          </w:tcPr>
          <w:p w14:paraId="20A46AFB" w14:textId="48C86BB5" w:rsidR="001925BB" w:rsidRPr="001E10E0" w:rsidRDefault="001925BB" w:rsidP="001925BB">
            <w:pPr>
              <w:pStyle w:val="BodyText"/>
            </w:pPr>
            <w:r w:rsidRPr="00431EAA">
              <w:t>Reference to Auction (FK)</w:t>
            </w:r>
          </w:p>
        </w:tc>
        <w:tc>
          <w:tcPr>
            <w:tcW w:w="2352" w:type="dxa"/>
          </w:tcPr>
          <w:p w14:paraId="5EA8EF0E" w14:textId="5B21F80F" w:rsidR="001925BB" w:rsidRPr="001E10E0" w:rsidRDefault="001925BB" w:rsidP="001925BB">
            <w:pPr>
              <w:pStyle w:val="BodyText"/>
            </w:pPr>
            <w:r w:rsidRPr="00431EAA">
              <w:t>int</w:t>
            </w:r>
          </w:p>
        </w:tc>
      </w:tr>
      <w:tr w:rsidR="001925BB" w14:paraId="419E2501" w14:textId="77777777" w:rsidTr="00ED0C63">
        <w:trPr>
          <w:trHeight w:val="463"/>
        </w:trPr>
        <w:tc>
          <w:tcPr>
            <w:tcW w:w="2352" w:type="dxa"/>
          </w:tcPr>
          <w:p w14:paraId="073E7D21" w14:textId="59245D80" w:rsidR="001925BB" w:rsidRDefault="001925BB" w:rsidP="001925BB">
            <w:pPr>
              <w:pStyle w:val="BodyText"/>
            </w:pPr>
            <w:r w:rsidRPr="00431EAA">
              <w:t>item_id</w:t>
            </w:r>
          </w:p>
        </w:tc>
        <w:tc>
          <w:tcPr>
            <w:tcW w:w="2352" w:type="dxa"/>
          </w:tcPr>
          <w:p w14:paraId="03531DC1" w14:textId="702E47C2" w:rsidR="001925BB" w:rsidRPr="001E10E0" w:rsidRDefault="001925BB" w:rsidP="001925BB">
            <w:pPr>
              <w:pStyle w:val="BodyText"/>
            </w:pPr>
            <w:r w:rsidRPr="00431EAA">
              <w:t>Reference to Item (FK)</w:t>
            </w:r>
          </w:p>
        </w:tc>
        <w:tc>
          <w:tcPr>
            <w:tcW w:w="2352" w:type="dxa"/>
          </w:tcPr>
          <w:p w14:paraId="26A92286" w14:textId="6D528B2F" w:rsidR="001925BB" w:rsidRPr="001E10E0" w:rsidRDefault="001925BB" w:rsidP="001925BB">
            <w:pPr>
              <w:pStyle w:val="BodyText"/>
            </w:pPr>
            <w:r w:rsidRPr="00431EAA">
              <w:t>int</w:t>
            </w:r>
          </w:p>
        </w:tc>
      </w:tr>
    </w:tbl>
    <w:p w14:paraId="54CBC76B" w14:textId="63421C10" w:rsidR="001925BB" w:rsidRPr="00ED0C63" w:rsidRDefault="001925BB" w:rsidP="001925BB">
      <w:pPr>
        <w:pStyle w:val="BodyText"/>
        <w:rPr>
          <w:b/>
          <w:bCs/>
        </w:rPr>
      </w:pPr>
      <w:r>
        <w:rPr>
          <w:b/>
          <w:bCs/>
        </w:rPr>
        <w:t xml:space="preserve">Bid </w:t>
      </w:r>
      <w:r w:rsidRPr="00ED0C63">
        <w:rPr>
          <w:b/>
          <w:bCs/>
        </w:rPr>
        <w:t>Tabl</w:t>
      </w:r>
      <w:r>
        <w:rPr>
          <w:b/>
          <w:bCs/>
        </w:rPr>
        <w:t>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302F1C52" w14:textId="77777777" w:rsidTr="00ED0C63">
        <w:trPr>
          <w:trHeight w:val="313"/>
        </w:trPr>
        <w:tc>
          <w:tcPr>
            <w:tcW w:w="2352" w:type="dxa"/>
            <w:shd w:val="clear" w:color="auto" w:fill="76CDD8"/>
          </w:tcPr>
          <w:p w14:paraId="28AE3235"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3DC8E908"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5FA0A036"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1E32EFC2" w14:textId="77777777" w:rsidTr="00ED0C63">
        <w:trPr>
          <w:trHeight w:val="463"/>
        </w:trPr>
        <w:tc>
          <w:tcPr>
            <w:tcW w:w="2352" w:type="dxa"/>
          </w:tcPr>
          <w:p w14:paraId="2FD99CE2" w14:textId="34EBB55D" w:rsidR="001925BB" w:rsidRDefault="001925BB" w:rsidP="001925BB">
            <w:pPr>
              <w:pStyle w:val="BodyText"/>
            </w:pPr>
            <w:r w:rsidRPr="009952BF">
              <w:t>bid_id</w:t>
            </w:r>
          </w:p>
        </w:tc>
        <w:tc>
          <w:tcPr>
            <w:tcW w:w="2352" w:type="dxa"/>
          </w:tcPr>
          <w:p w14:paraId="4A646849" w14:textId="0AA16B37" w:rsidR="001925BB" w:rsidRPr="001E10E0" w:rsidRDefault="001925BB" w:rsidP="001925BB">
            <w:pPr>
              <w:pStyle w:val="BodyText"/>
            </w:pPr>
            <w:r w:rsidRPr="009952BF">
              <w:t>Bid's unique ID (PK)</w:t>
            </w:r>
          </w:p>
        </w:tc>
        <w:tc>
          <w:tcPr>
            <w:tcW w:w="2352" w:type="dxa"/>
          </w:tcPr>
          <w:p w14:paraId="09019EBA" w14:textId="665034C7" w:rsidR="001925BB" w:rsidRPr="001E10E0" w:rsidRDefault="001925BB" w:rsidP="001925BB">
            <w:pPr>
              <w:pStyle w:val="BodyText"/>
            </w:pPr>
            <w:r w:rsidRPr="009952BF">
              <w:t>int</w:t>
            </w:r>
          </w:p>
        </w:tc>
      </w:tr>
      <w:tr w:rsidR="001925BB" w14:paraId="5BBD23BD" w14:textId="77777777" w:rsidTr="00ED0C63">
        <w:trPr>
          <w:trHeight w:val="463"/>
        </w:trPr>
        <w:tc>
          <w:tcPr>
            <w:tcW w:w="2352" w:type="dxa"/>
          </w:tcPr>
          <w:p w14:paraId="2324A312" w14:textId="2B0C0543" w:rsidR="001925BB" w:rsidRDefault="001925BB" w:rsidP="001925BB">
            <w:pPr>
              <w:pStyle w:val="BodyText"/>
            </w:pPr>
            <w:r w:rsidRPr="009952BF">
              <w:t>item_id</w:t>
            </w:r>
          </w:p>
        </w:tc>
        <w:tc>
          <w:tcPr>
            <w:tcW w:w="2352" w:type="dxa"/>
          </w:tcPr>
          <w:p w14:paraId="4F90A8DA" w14:textId="3A896EFE" w:rsidR="001925BB" w:rsidRPr="001E10E0" w:rsidRDefault="001925BB" w:rsidP="001925BB">
            <w:pPr>
              <w:pStyle w:val="BodyText"/>
            </w:pPr>
            <w:r w:rsidRPr="009952BF">
              <w:t>Reference to Item (FK)</w:t>
            </w:r>
          </w:p>
        </w:tc>
        <w:tc>
          <w:tcPr>
            <w:tcW w:w="2352" w:type="dxa"/>
          </w:tcPr>
          <w:p w14:paraId="7BAA9FB0" w14:textId="0A71FE50" w:rsidR="001925BB" w:rsidRPr="001E10E0" w:rsidRDefault="001925BB" w:rsidP="001925BB">
            <w:pPr>
              <w:pStyle w:val="BodyText"/>
            </w:pPr>
            <w:r w:rsidRPr="009952BF">
              <w:t>int</w:t>
            </w:r>
          </w:p>
        </w:tc>
      </w:tr>
      <w:tr w:rsidR="001925BB" w14:paraId="2DB49D3F" w14:textId="77777777" w:rsidTr="00ED0C63">
        <w:trPr>
          <w:trHeight w:val="463"/>
        </w:trPr>
        <w:tc>
          <w:tcPr>
            <w:tcW w:w="2352" w:type="dxa"/>
          </w:tcPr>
          <w:p w14:paraId="0210ECCB" w14:textId="7BDB16D1" w:rsidR="001925BB" w:rsidRDefault="001925BB" w:rsidP="001925BB">
            <w:pPr>
              <w:pStyle w:val="BodyText"/>
            </w:pPr>
            <w:r w:rsidRPr="009952BF">
              <w:t>person_id</w:t>
            </w:r>
          </w:p>
        </w:tc>
        <w:tc>
          <w:tcPr>
            <w:tcW w:w="2352" w:type="dxa"/>
          </w:tcPr>
          <w:p w14:paraId="5E58E722" w14:textId="37D55706" w:rsidR="001925BB" w:rsidRPr="001E10E0" w:rsidRDefault="001925BB" w:rsidP="001925BB">
            <w:pPr>
              <w:pStyle w:val="BodyText"/>
            </w:pPr>
            <w:r w:rsidRPr="009952BF">
              <w:t xml:space="preserve">Reference to </w:t>
            </w:r>
            <w:ins w:id="333" w:author="Anna Levchenko" w:date="2024-10-17T19:24:00Z">
              <w:r w:rsidR="00BF4E56">
                <w:t>Person</w:t>
              </w:r>
            </w:ins>
            <w:del w:id="334" w:author="Anna Levchenko" w:date="2024-10-17T19:24:00Z">
              <w:r w:rsidRPr="009952BF" w:rsidDel="00BF4E56">
                <w:delText>Buyer</w:delText>
              </w:r>
            </w:del>
            <w:r w:rsidRPr="009952BF">
              <w:t xml:space="preserve"> (FK)</w:t>
            </w:r>
          </w:p>
        </w:tc>
        <w:tc>
          <w:tcPr>
            <w:tcW w:w="2352" w:type="dxa"/>
          </w:tcPr>
          <w:p w14:paraId="13A7F6D2" w14:textId="6A0311C0" w:rsidR="001925BB" w:rsidRPr="001E10E0" w:rsidRDefault="001925BB" w:rsidP="001925BB">
            <w:pPr>
              <w:pStyle w:val="BodyText"/>
            </w:pPr>
            <w:r w:rsidRPr="009952BF">
              <w:t>int</w:t>
            </w:r>
          </w:p>
        </w:tc>
      </w:tr>
      <w:tr w:rsidR="001925BB" w14:paraId="4A015FA7" w14:textId="77777777" w:rsidTr="00ED0C63">
        <w:trPr>
          <w:trHeight w:val="463"/>
        </w:trPr>
        <w:tc>
          <w:tcPr>
            <w:tcW w:w="2352" w:type="dxa"/>
          </w:tcPr>
          <w:p w14:paraId="05015441" w14:textId="56EE21B9" w:rsidR="001925BB" w:rsidRDefault="001925BB" w:rsidP="001925BB">
            <w:pPr>
              <w:pStyle w:val="BodyText"/>
            </w:pPr>
            <w:r w:rsidRPr="009952BF">
              <w:t>amount</w:t>
            </w:r>
          </w:p>
        </w:tc>
        <w:tc>
          <w:tcPr>
            <w:tcW w:w="2352" w:type="dxa"/>
          </w:tcPr>
          <w:p w14:paraId="1F09F757" w14:textId="2EFB36A0" w:rsidR="001925BB" w:rsidRPr="001E10E0" w:rsidRDefault="001925BB" w:rsidP="001925BB">
            <w:pPr>
              <w:pStyle w:val="BodyText"/>
            </w:pPr>
            <w:r w:rsidRPr="009952BF">
              <w:t>Bid amount</w:t>
            </w:r>
          </w:p>
        </w:tc>
        <w:tc>
          <w:tcPr>
            <w:tcW w:w="2352" w:type="dxa"/>
          </w:tcPr>
          <w:p w14:paraId="5C628125" w14:textId="1062208A" w:rsidR="001925BB" w:rsidRPr="001E10E0" w:rsidRDefault="001925BB" w:rsidP="001925BB">
            <w:pPr>
              <w:pStyle w:val="BodyText"/>
            </w:pPr>
            <w:r w:rsidRPr="009952BF">
              <w:t>int</w:t>
            </w:r>
          </w:p>
        </w:tc>
      </w:tr>
      <w:tr w:rsidR="001925BB" w14:paraId="60502C20" w14:textId="77777777" w:rsidTr="00ED0C63">
        <w:trPr>
          <w:trHeight w:val="463"/>
        </w:trPr>
        <w:tc>
          <w:tcPr>
            <w:tcW w:w="2352" w:type="dxa"/>
          </w:tcPr>
          <w:p w14:paraId="31BF6322" w14:textId="19724E0E" w:rsidR="001925BB" w:rsidRDefault="001925BB" w:rsidP="001925BB">
            <w:pPr>
              <w:pStyle w:val="BodyText"/>
            </w:pPr>
            <w:r w:rsidRPr="009952BF">
              <w:t>time</w:t>
            </w:r>
          </w:p>
        </w:tc>
        <w:tc>
          <w:tcPr>
            <w:tcW w:w="2352" w:type="dxa"/>
          </w:tcPr>
          <w:p w14:paraId="164AE48C" w14:textId="31A145AD" w:rsidR="001925BB" w:rsidRPr="001E10E0" w:rsidRDefault="001925BB" w:rsidP="001925BB">
            <w:pPr>
              <w:pStyle w:val="BodyText"/>
            </w:pPr>
            <w:r w:rsidRPr="009952BF">
              <w:t>Time bid was placed</w:t>
            </w:r>
          </w:p>
        </w:tc>
        <w:tc>
          <w:tcPr>
            <w:tcW w:w="2352" w:type="dxa"/>
          </w:tcPr>
          <w:p w14:paraId="522E967D" w14:textId="3A8D9F7E" w:rsidR="001925BB" w:rsidRPr="001E10E0" w:rsidRDefault="001925BB" w:rsidP="001925BB">
            <w:pPr>
              <w:pStyle w:val="BodyText"/>
            </w:pPr>
            <w:r w:rsidRPr="009952BF">
              <w:t>date</w:t>
            </w:r>
          </w:p>
        </w:tc>
      </w:tr>
    </w:tbl>
    <w:p w14:paraId="03BBF8E8" w14:textId="284D2C6F" w:rsidR="001925BB" w:rsidRPr="00ED0C63" w:rsidRDefault="001925BB" w:rsidP="001925BB">
      <w:pPr>
        <w:pStyle w:val="BodyText"/>
        <w:rPr>
          <w:b/>
          <w:bCs/>
        </w:rPr>
      </w:pPr>
      <w:r>
        <w:rPr>
          <w:b/>
          <w:bCs/>
        </w:rPr>
        <w:t xml:space="preserve">Payment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7D35F43F" w14:textId="77777777" w:rsidTr="00ED0C63">
        <w:trPr>
          <w:trHeight w:val="313"/>
        </w:trPr>
        <w:tc>
          <w:tcPr>
            <w:tcW w:w="2352" w:type="dxa"/>
            <w:shd w:val="clear" w:color="auto" w:fill="76CDD8"/>
          </w:tcPr>
          <w:p w14:paraId="5D487BC0"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40C059AE"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2E3D3563"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0EE77C01" w14:textId="77777777" w:rsidTr="00ED0C63">
        <w:trPr>
          <w:trHeight w:val="463"/>
        </w:trPr>
        <w:tc>
          <w:tcPr>
            <w:tcW w:w="2352" w:type="dxa"/>
          </w:tcPr>
          <w:p w14:paraId="19E81A90" w14:textId="5DCF0FBE" w:rsidR="001925BB" w:rsidRDefault="001925BB" w:rsidP="001925BB">
            <w:pPr>
              <w:pStyle w:val="BodyText"/>
            </w:pPr>
            <w:r w:rsidRPr="00097165">
              <w:t>payment_id</w:t>
            </w:r>
          </w:p>
        </w:tc>
        <w:tc>
          <w:tcPr>
            <w:tcW w:w="2352" w:type="dxa"/>
          </w:tcPr>
          <w:p w14:paraId="784FBB95" w14:textId="571006C2" w:rsidR="001925BB" w:rsidRPr="001E10E0" w:rsidRDefault="001925BB" w:rsidP="001925BB">
            <w:pPr>
              <w:pStyle w:val="BodyText"/>
            </w:pPr>
            <w:r w:rsidRPr="00097165">
              <w:t>Payment's unique ID (PK)</w:t>
            </w:r>
          </w:p>
        </w:tc>
        <w:tc>
          <w:tcPr>
            <w:tcW w:w="2352" w:type="dxa"/>
          </w:tcPr>
          <w:p w14:paraId="25DC48F4" w14:textId="6018BC29" w:rsidR="001925BB" w:rsidRPr="001E10E0" w:rsidRDefault="001925BB" w:rsidP="001925BB">
            <w:pPr>
              <w:pStyle w:val="BodyText"/>
            </w:pPr>
            <w:r w:rsidRPr="00097165">
              <w:t>int</w:t>
            </w:r>
          </w:p>
        </w:tc>
      </w:tr>
      <w:tr w:rsidR="001925BB" w14:paraId="47B5FF6B" w14:textId="77777777" w:rsidTr="00ED0C63">
        <w:trPr>
          <w:trHeight w:val="463"/>
        </w:trPr>
        <w:tc>
          <w:tcPr>
            <w:tcW w:w="2352" w:type="dxa"/>
          </w:tcPr>
          <w:p w14:paraId="618CF127" w14:textId="3ED80A80" w:rsidR="001925BB" w:rsidRDefault="001925BB" w:rsidP="001925BB">
            <w:pPr>
              <w:pStyle w:val="BodyText"/>
            </w:pPr>
            <w:r w:rsidRPr="00097165">
              <w:t>bid_id</w:t>
            </w:r>
          </w:p>
        </w:tc>
        <w:tc>
          <w:tcPr>
            <w:tcW w:w="2352" w:type="dxa"/>
          </w:tcPr>
          <w:p w14:paraId="770C473F" w14:textId="04D492EF" w:rsidR="001925BB" w:rsidRPr="001E10E0" w:rsidRDefault="001925BB" w:rsidP="001925BB">
            <w:pPr>
              <w:pStyle w:val="BodyText"/>
            </w:pPr>
            <w:r w:rsidRPr="00097165">
              <w:t>Reference to Bid (FK)</w:t>
            </w:r>
          </w:p>
        </w:tc>
        <w:tc>
          <w:tcPr>
            <w:tcW w:w="2352" w:type="dxa"/>
          </w:tcPr>
          <w:p w14:paraId="2D16332D" w14:textId="5A45A304" w:rsidR="001925BB" w:rsidRPr="001E10E0" w:rsidRDefault="001925BB" w:rsidP="001925BB">
            <w:pPr>
              <w:pStyle w:val="BodyText"/>
            </w:pPr>
            <w:r w:rsidRPr="00097165">
              <w:t>int</w:t>
            </w:r>
          </w:p>
        </w:tc>
      </w:tr>
      <w:tr w:rsidR="001925BB" w14:paraId="762B606E" w14:textId="77777777" w:rsidTr="00ED0C63">
        <w:trPr>
          <w:trHeight w:val="463"/>
        </w:trPr>
        <w:tc>
          <w:tcPr>
            <w:tcW w:w="2352" w:type="dxa"/>
          </w:tcPr>
          <w:p w14:paraId="2C147CF2" w14:textId="57C8719F" w:rsidR="001925BB" w:rsidRDefault="001925BB" w:rsidP="001925BB">
            <w:pPr>
              <w:pStyle w:val="BodyText"/>
            </w:pPr>
            <w:r w:rsidRPr="00097165">
              <w:t>date</w:t>
            </w:r>
          </w:p>
        </w:tc>
        <w:tc>
          <w:tcPr>
            <w:tcW w:w="2352" w:type="dxa"/>
          </w:tcPr>
          <w:p w14:paraId="290A17EC" w14:textId="1FE6F823" w:rsidR="001925BB" w:rsidRPr="001E10E0" w:rsidRDefault="001925BB" w:rsidP="001925BB">
            <w:pPr>
              <w:pStyle w:val="BodyText"/>
            </w:pPr>
            <w:r w:rsidRPr="00097165">
              <w:t>Payment date</w:t>
            </w:r>
          </w:p>
        </w:tc>
        <w:tc>
          <w:tcPr>
            <w:tcW w:w="2352" w:type="dxa"/>
          </w:tcPr>
          <w:p w14:paraId="03448192" w14:textId="365CEFCC" w:rsidR="001925BB" w:rsidRPr="001E10E0" w:rsidRDefault="001925BB" w:rsidP="001925BB">
            <w:pPr>
              <w:pStyle w:val="BodyText"/>
            </w:pPr>
            <w:r w:rsidRPr="00097165">
              <w:t>date</w:t>
            </w:r>
          </w:p>
        </w:tc>
      </w:tr>
      <w:tr w:rsidR="001925BB" w14:paraId="2C728D87" w14:textId="77777777" w:rsidTr="00ED0C63">
        <w:trPr>
          <w:trHeight w:val="463"/>
        </w:trPr>
        <w:tc>
          <w:tcPr>
            <w:tcW w:w="2352" w:type="dxa"/>
          </w:tcPr>
          <w:p w14:paraId="791F441C" w14:textId="0843C1F4" w:rsidR="001925BB" w:rsidRDefault="001925BB" w:rsidP="001925BB">
            <w:pPr>
              <w:pStyle w:val="BodyText"/>
            </w:pPr>
            <w:r w:rsidRPr="00097165">
              <w:t>amount</w:t>
            </w:r>
          </w:p>
        </w:tc>
        <w:tc>
          <w:tcPr>
            <w:tcW w:w="2352" w:type="dxa"/>
          </w:tcPr>
          <w:p w14:paraId="3F84E986" w14:textId="4DAD4E59" w:rsidR="001925BB" w:rsidRPr="001E10E0" w:rsidRDefault="001925BB" w:rsidP="001925BB">
            <w:pPr>
              <w:pStyle w:val="BodyText"/>
            </w:pPr>
            <w:r w:rsidRPr="00097165">
              <w:t>Payment amount</w:t>
            </w:r>
          </w:p>
        </w:tc>
        <w:tc>
          <w:tcPr>
            <w:tcW w:w="2352" w:type="dxa"/>
          </w:tcPr>
          <w:p w14:paraId="68FF7D30" w14:textId="7642AFF7" w:rsidR="001925BB" w:rsidRPr="001E10E0" w:rsidRDefault="001925BB" w:rsidP="001925BB">
            <w:pPr>
              <w:pStyle w:val="BodyText"/>
            </w:pPr>
            <w:r w:rsidRPr="00097165">
              <w:t>int</w:t>
            </w:r>
          </w:p>
        </w:tc>
      </w:tr>
    </w:tbl>
    <w:p w14:paraId="11AD6816" w14:textId="601D965C" w:rsidR="006F645E" w:rsidDel="00964877" w:rsidRDefault="006F645E" w:rsidP="006F645E">
      <w:pPr>
        <w:pStyle w:val="BodyText"/>
        <w:rPr>
          <w:del w:id="335" w:author="Anna Levchenko" w:date="2024-10-19T14:54:00Z"/>
        </w:rPr>
      </w:pPr>
    </w:p>
    <w:p w14:paraId="6A1E212F" w14:textId="20EBF925" w:rsidR="001925BB" w:rsidDel="00BF4E56" w:rsidRDefault="001925BB" w:rsidP="006F645E">
      <w:pPr>
        <w:pStyle w:val="BodyText"/>
        <w:rPr>
          <w:del w:id="336" w:author="Anna Levchenko" w:date="2024-10-17T19:19:00Z"/>
        </w:rPr>
      </w:pPr>
    </w:p>
    <w:p w14:paraId="17C1B797" w14:textId="7DACE9B4" w:rsidR="001925BB" w:rsidDel="00BF4E56" w:rsidRDefault="001925BB" w:rsidP="006F645E">
      <w:pPr>
        <w:pStyle w:val="BodyText"/>
        <w:rPr>
          <w:del w:id="337" w:author="Anna Levchenko" w:date="2024-10-17T19:19:00Z"/>
        </w:rPr>
      </w:pPr>
    </w:p>
    <w:p w14:paraId="6D8E9407" w14:textId="77777777" w:rsidR="001925BB" w:rsidDel="00BF4E56" w:rsidRDefault="001925BB" w:rsidP="006F645E">
      <w:pPr>
        <w:pStyle w:val="BodyText"/>
        <w:rPr>
          <w:del w:id="338" w:author="Anna Levchenko" w:date="2024-10-17T19:19:00Z"/>
        </w:rPr>
      </w:pPr>
    </w:p>
    <w:p w14:paraId="31F18327" w14:textId="77777777" w:rsidR="001925BB" w:rsidDel="00BF4E56" w:rsidRDefault="001925BB" w:rsidP="001925BB">
      <w:pPr>
        <w:pStyle w:val="BodyText"/>
        <w:rPr>
          <w:del w:id="339" w:author="Anna Levchenko" w:date="2024-10-17T19:19:00Z"/>
          <w:b/>
          <w:bCs/>
        </w:rPr>
      </w:pPr>
    </w:p>
    <w:p w14:paraId="7DDE0639" w14:textId="4D96EC3B" w:rsidR="001925BB" w:rsidRPr="00ED0C63" w:rsidRDefault="001925BB" w:rsidP="001925BB">
      <w:pPr>
        <w:pStyle w:val="BodyText"/>
        <w:rPr>
          <w:b/>
          <w:bCs/>
        </w:rPr>
      </w:pPr>
      <w:r>
        <w:rPr>
          <w:b/>
          <w:bCs/>
        </w:rPr>
        <w:t xml:space="preserve">AuctionRecord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70910C2E" w14:textId="77777777" w:rsidTr="00ED0C63">
        <w:trPr>
          <w:trHeight w:val="313"/>
        </w:trPr>
        <w:tc>
          <w:tcPr>
            <w:tcW w:w="2352" w:type="dxa"/>
            <w:shd w:val="clear" w:color="auto" w:fill="76CDD8"/>
          </w:tcPr>
          <w:p w14:paraId="3AEC68B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1A7B2967"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01F008D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4AEE3C1E" w14:textId="77777777" w:rsidTr="00ED0C63">
        <w:trPr>
          <w:trHeight w:val="463"/>
        </w:trPr>
        <w:tc>
          <w:tcPr>
            <w:tcW w:w="2352" w:type="dxa"/>
          </w:tcPr>
          <w:p w14:paraId="078D3142" w14:textId="23EDBDA0" w:rsidR="001925BB" w:rsidRDefault="001925BB" w:rsidP="001925BB">
            <w:pPr>
              <w:pStyle w:val="BodyText"/>
            </w:pPr>
            <w:r w:rsidRPr="00FC5B33">
              <w:t>auction_record_id</w:t>
            </w:r>
          </w:p>
        </w:tc>
        <w:tc>
          <w:tcPr>
            <w:tcW w:w="2352" w:type="dxa"/>
          </w:tcPr>
          <w:p w14:paraId="4EA774C9" w14:textId="2A847382" w:rsidR="001925BB" w:rsidRPr="001E10E0" w:rsidRDefault="001925BB" w:rsidP="001925BB">
            <w:pPr>
              <w:pStyle w:val="BodyText"/>
            </w:pPr>
            <w:r w:rsidRPr="00FC5B33">
              <w:t>Auction record's unique ID (PK)</w:t>
            </w:r>
          </w:p>
        </w:tc>
        <w:tc>
          <w:tcPr>
            <w:tcW w:w="2352" w:type="dxa"/>
          </w:tcPr>
          <w:p w14:paraId="09382BA0" w14:textId="3A7F87C7" w:rsidR="001925BB" w:rsidRPr="001E10E0" w:rsidRDefault="001925BB" w:rsidP="001925BB">
            <w:pPr>
              <w:pStyle w:val="BodyText"/>
            </w:pPr>
            <w:r w:rsidRPr="00FC5B33">
              <w:t>int</w:t>
            </w:r>
          </w:p>
        </w:tc>
      </w:tr>
      <w:tr w:rsidR="001925BB" w14:paraId="4BB9B93F" w14:textId="77777777" w:rsidTr="00ED0C63">
        <w:trPr>
          <w:trHeight w:val="463"/>
        </w:trPr>
        <w:tc>
          <w:tcPr>
            <w:tcW w:w="2352" w:type="dxa"/>
          </w:tcPr>
          <w:p w14:paraId="30851E12" w14:textId="1E73132E" w:rsidR="001925BB" w:rsidRDefault="001925BB" w:rsidP="001925BB">
            <w:pPr>
              <w:pStyle w:val="BodyText"/>
            </w:pPr>
            <w:r w:rsidRPr="00FC5B33">
              <w:t>auction_id</w:t>
            </w:r>
          </w:p>
        </w:tc>
        <w:tc>
          <w:tcPr>
            <w:tcW w:w="2352" w:type="dxa"/>
          </w:tcPr>
          <w:p w14:paraId="7DDF63D7" w14:textId="65149B3E" w:rsidR="001925BB" w:rsidRPr="001E10E0" w:rsidRDefault="001925BB" w:rsidP="001925BB">
            <w:pPr>
              <w:pStyle w:val="BodyText"/>
            </w:pPr>
            <w:r w:rsidRPr="00FC5B33">
              <w:t>Reference to Auction (FK)</w:t>
            </w:r>
          </w:p>
        </w:tc>
        <w:tc>
          <w:tcPr>
            <w:tcW w:w="2352" w:type="dxa"/>
          </w:tcPr>
          <w:p w14:paraId="7E061DFF" w14:textId="79A68891" w:rsidR="001925BB" w:rsidRPr="001E10E0" w:rsidRDefault="001925BB" w:rsidP="001925BB">
            <w:pPr>
              <w:pStyle w:val="BodyText"/>
            </w:pPr>
            <w:r w:rsidRPr="00FC5B33">
              <w:t>int</w:t>
            </w:r>
          </w:p>
        </w:tc>
      </w:tr>
      <w:tr w:rsidR="001925BB" w14:paraId="798BB5F4" w14:textId="77777777" w:rsidTr="00ED0C63">
        <w:trPr>
          <w:trHeight w:val="463"/>
        </w:trPr>
        <w:tc>
          <w:tcPr>
            <w:tcW w:w="2352" w:type="dxa"/>
          </w:tcPr>
          <w:p w14:paraId="2F04783C" w14:textId="0C1DE8A9" w:rsidR="001925BB" w:rsidRDefault="001925BB" w:rsidP="001925BB">
            <w:pPr>
              <w:pStyle w:val="BodyText"/>
            </w:pPr>
            <w:r w:rsidRPr="00FC5B33">
              <w:t>item_id</w:t>
            </w:r>
          </w:p>
        </w:tc>
        <w:tc>
          <w:tcPr>
            <w:tcW w:w="2352" w:type="dxa"/>
          </w:tcPr>
          <w:p w14:paraId="5985612C" w14:textId="4F5493C6" w:rsidR="001925BB" w:rsidRPr="001E10E0" w:rsidRDefault="001925BB" w:rsidP="001925BB">
            <w:pPr>
              <w:pStyle w:val="BodyText"/>
            </w:pPr>
            <w:r w:rsidRPr="00FC5B33">
              <w:t>Reference to Item (FK)</w:t>
            </w:r>
          </w:p>
        </w:tc>
        <w:tc>
          <w:tcPr>
            <w:tcW w:w="2352" w:type="dxa"/>
          </w:tcPr>
          <w:p w14:paraId="6CEDCAD8" w14:textId="321ABE4A" w:rsidR="001925BB" w:rsidRPr="001E10E0" w:rsidRDefault="001925BB" w:rsidP="001925BB">
            <w:pPr>
              <w:pStyle w:val="BodyText"/>
            </w:pPr>
            <w:r w:rsidRPr="00FC5B33">
              <w:t>int</w:t>
            </w:r>
          </w:p>
        </w:tc>
      </w:tr>
      <w:tr w:rsidR="001925BB" w14:paraId="5BE2CB30" w14:textId="77777777" w:rsidTr="00ED0C63">
        <w:trPr>
          <w:trHeight w:val="463"/>
        </w:trPr>
        <w:tc>
          <w:tcPr>
            <w:tcW w:w="2352" w:type="dxa"/>
          </w:tcPr>
          <w:p w14:paraId="7FD04AA5" w14:textId="555E844C" w:rsidR="001925BB" w:rsidRDefault="001925BB" w:rsidP="001925BB">
            <w:pPr>
              <w:pStyle w:val="BodyText"/>
            </w:pPr>
            <w:r w:rsidRPr="00FC5B33">
              <w:t>final_price</w:t>
            </w:r>
          </w:p>
        </w:tc>
        <w:tc>
          <w:tcPr>
            <w:tcW w:w="2352" w:type="dxa"/>
          </w:tcPr>
          <w:p w14:paraId="74CCA9A1" w14:textId="55452A3A" w:rsidR="001925BB" w:rsidRPr="001E10E0" w:rsidRDefault="001925BB" w:rsidP="001925BB">
            <w:pPr>
              <w:pStyle w:val="BodyText"/>
            </w:pPr>
            <w:r w:rsidRPr="00FC5B33">
              <w:t>Final selling price</w:t>
            </w:r>
          </w:p>
        </w:tc>
        <w:tc>
          <w:tcPr>
            <w:tcW w:w="2352" w:type="dxa"/>
          </w:tcPr>
          <w:p w14:paraId="6A9471E8" w14:textId="7E58D21B" w:rsidR="001925BB" w:rsidRPr="001E10E0" w:rsidRDefault="001925BB" w:rsidP="001925BB">
            <w:pPr>
              <w:pStyle w:val="BodyText"/>
            </w:pPr>
            <w:r w:rsidRPr="00FC5B33">
              <w:t>int</w:t>
            </w:r>
          </w:p>
        </w:tc>
      </w:tr>
    </w:tbl>
    <w:p w14:paraId="106A546B" w14:textId="5A354331" w:rsidR="001925BB" w:rsidDel="00964877" w:rsidRDefault="001925BB" w:rsidP="006F645E">
      <w:pPr>
        <w:pStyle w:val="BodyText"/>
        <w:rPr>
          <w:del w:id="340" w:author="Anna Levchenko" w:date="2024-10-19T14:54:00Z"/>
        </w:rPr>
      </w:pPr>
    </w:p>
    <w:p w14:paraId="09D563C8" w14:textId="637F7E12" w:rsidR="001925BB" w:rsidRPr="00ED0C63" w:rsidRDefault="001925BB" w:rsidP="001925BB">
      <w:pPr>
        <w:pStyle w:val="BodyText"/>
        <w:rPr>
          <w:b/>
          <w:bCs/>
        </w:rPr>
      </w:pPr>
      <w:r w:rsidRPr="001925BB">
        <w:rPr>
          <w:b/>
          <w:bCs/>
        </w:rPr>
        <w:t>Employee</w:t>
      </w:r>
      <w:r>
        <w:rPr>
          <w:b/>
          <w:bCs/>
        </w:rPr>
        <w:t xml:space="preserve"> </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2EA39799" w14:textId="77777777" w:rsidTr="00ED0C63">
        <w:trPr>
          <w:trHeight w:val="313"/>
        </w:trPr>
        <w:tc>
          <w:tcPr>
            <w:tcW w:w="2352" w:type="dxa"/>
            <w:shd w:val="clear" w:color="auto" w:fill="76CDD8"/>
          </w:tcPr>
          <w:p w14:paraId="5A619BDD"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6DA54D91"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799D9D2C"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7AA5D7DA" w14:textId="77777777" w:rsidTr="00ED0C63">
        <w:trPr>
          <w:trHeight w:val="463"/>
        </w:trPr>
        <w:tc>
          <w:tcPr>
            <w:tcW w:w="2352" w:type="dxa"/>
          </w:tcPr>
          <w:p w14:paraId="54FB90BD" w14:textId="2E32A968" w:rsidR="001925BB" w:rsidRDefault="001925BB" w:rsidP="001925BB">
            <w:pPr>
              <w:pStyle w:val="BodyText"/>
            </w:pPr>
            <w:r>
              <w:t>e</w:t>
            </w:r>
            <w:r w:rsidRPr="004754C4">
              <w:t>mployee_id</w:t>
            </w:r>
          </w:p>
        </w:tc>
        <w:tc>
          <w:tcPr>
            <w:tcW w:w="2352" w:type="dxa"/>
          </w:tcPr>
          <w:p w14:paraId="51EC796D" w14:textId="636CFD64" w:rsidR="001925BB" w:rsidRPr="001E10E0" w:rsidRDefault="001925BB" w:rsidP="001925BB">
            <w:pPr>
              <w:pStyle w:val="BodyText"/>
            </w:pPr>
            <w:r w:rsidRPr="004754C4">
              <w:t>Employee's unique ID (PK)</w:t>
            </w:r>
          </w:p>
        </w:tc>
        <w:tc>
          <w:tcPr>
            <w:tcW w:w="2352" w:type="dxa"/>
          </w:tcPr>
          <w:p w14:paraId="77FB3179" w14:textId="63F5DC43" w:rsidR="001925BB" w:rsidRPr="001E10E0" w:rsidRDefault="001925BB" w:rsidP="001925BB">
            <w:pPr>
              <w:pStyle w:val="BodyText"/>
            </w:pPr>
            <w:r w:rsidRPr="004754C4">
              <w:t>int</w:t>
            </w:r>
          </w:p>
        </w:tc>
      </w:tr>
      <w:tr w:rsidR="001925BB" w14:paraId="3786D44E" w14:textId="77777777" w:rsidTr="00ED0C63">
        <w:trPr>
          <w:trHeight w:val="463"/>
        </w:trPr>
        <w:tc>
          <w:tcPr>
            <w:tcW w:w="2352" w:type="dxa"/>
          </w:tcPr>
          <w:p w14:paraId="4756D1C9" w14:textId="7C226156" w:rsidR="001925BB" w:rsidRDefault="001925BB" w:rsidP="001925BB">
            <w:pPr>
              <w:pStyle w:val="BodyText"/>
            </w:pPr>
            <w:r w:rsidRPr="004754C4">
              <w:lastRenderedPageBreak/>
              <w:t>name</w:t>
            </w:r>
          </w:p>
        </w:tc>
        <w:tc>
          <w:tcPr>
            <w:tcW w:w="2352" w:type="dxa"/>
          </w:tcPr>
          <w:p w14:paraId="68BAF524" w14:textId="01AA7469" w:rsidR="001925BB" w:rsidRPr="001E10E0" w:rsidRDefault="001925BB" w:rsidP="001925BB">
            <w:pPr>
              <w:pStyle w:val="BodyText"/>
            </w:pPr>
            <w:r w:rsidRPr="004754C4">
              <w:t>Employee's first name</w:t>
            </w:r>
          </w:p>
        </w:tc>
        <w:tc>
          <w:tcPr>
            <w:tcW w:w="2352" w:type="dxa"/>
          </w:tcPr>
          <w:p w14:paraId="675B6036" w14:textId="5FB9A8F1" w:rsidR="001925BB" w:rsidRPr="001E10E0" w:rsidRDefault="001925BB" w:rsidP="001925BB">
            <w:pPr>
              <w:pStyle w:val="BodyText"/>
            </w:pPr>
            <w:r w:rsidRPr="004754C4">
              <w:t>string</w:t>
            </w:r>
          </w:p>
        </w:tc>
      </w:tr>
      <w:tr w:rsidR="001925BB" w14:paraId="10AB5A3E" w14:textId="77777777" w:rsidTr="00ED0C63">
        <w:trPr>
          <w:trHeight w:val="463"/>
        </w:trPr>
        <w:tc>
          <w:tcPr>
            <w:tcW w:w="2352" w:type="dxa"/>
          </w:tcPr>
          <w:p w14:paraId="4A8B8243" w14:textId="56501578" w:rsidR="001925BB" w:rsidRDefault="001925BB" w:rsidP="001925BB">
            <w:pPr>
              <w:pStyle w:val="BodyText"/>
            </w:pPr>
            <w:r w:rsidRPr="004754C4">
              <w:t>surname</w:t>
            </w:r>
          </w:p>
        </w:tc>
        <w:tc>
          <w:tcPr>
            <w:tcW w:w="2352" w:type="dxa"/>
          </w:tcPr>
          <w:p w14:paraId="65111A95" w14:textId="1C0AA710" w:rsidR="001925BB" w:rsidRPr="001E10E0" w:rsidRDefault="001925BB" w:rsidP="001925BB">
            <w:pPr>
              <w:pStyle w:val="BodyText"/>
            </w:pPr>
            <w:r w:rsidRPr="004754C4">
              <w:t>Employee's last name</w:t>
            </w:r>
          </w:p>
        </w:tc>
        <w:tc>
          <w:tcPr>
            <w:tcW w:w="2352" w:type="dxa"/>
          </w:tcPr>
          <w:p w14:paraId="5C35A297" w14:textId="29CF4717" w:rsidR="001925BB" w:rsidRPr="001E10E0" w:rsidRDefault="001925BB" w:rsidP="001925BB">
            <w:pPr>
              <w:pStyle w:val="BodyText"/>
            </w:pPr>
            <w:r w:rsidRPr="004754C4">
              <w:t>string</w:t>
            </w:r>
          </w:p>
        </w:tc>
      </w:tr>
      <w:tr w:rsidR="001925BB" w14:paraId="3506537A" w14:textId="77777777" w:rsidTr="00ED0C63">
        <w:trPr>
          <w:trHeight w:val="463"/>
        </w:trPr>
        <w:tc>
          <w:tcPr>
            <w:tcW w:w="2352" w:type="dxa"/>
          </w:tcPr>
          <w:p w14:paraId="18B1B8C5" w14:textId="2A97E2B5" w:rsidR="001925BB" w:rsidRDefault="001925BB" w:rsidP="001925BB">
            <w:pPr>
              <w:pStyle w:val="BodyText"/>
            </w:pPr>
            <w:r w:rsidRPr="004754C4">
              <w:t>role</w:t>
            </w:r>
          </w:p>
        </w:tc>
        <w:tc>
          <w:tcPr>
            <w:tcW w:w="2352" w:type="dxa"/>
          </w:tcPr>
          <w:p w14:paraId="750A128A" w14:textId="153E67FC" w:rsidR="001925BB" w:rsidRPr="001E10E0" w:rsidRDefault="001925BB" w:rsidP="001925BB">
            <w:pPr>
              <w:pStyle w:val="BodyText"/>
            </w:pPr>
            <w:r w:rsidRPr="004754C4">
              <w:t>Employee's role</w:t>
            </w:r>
          </w:p>
        </w:tc>
        <w:tc>
          <w:tcPr>
            <w:tcW w:w="2352" w:type="dxa"/>
          </w:tcPr>
          <w:p w14:paraId="1E762215" w14:textId="14C03EB7" w:rsidR="001925BB" w:rsidRPr="001E10E0" w:rsidRDefault="001925BB" w:rsidP="001925BB">
            <w:pPr>
              <w:pStyle w:val="BodyText"/>
            </w:pPr>
            <w:r w:rsidRPr="004754C4">
              <w:t>string</w:t>
            </w:r>
          </w:p>
        </w:tc>
      </w:tr>
    </w:tbl>
    <w:p w14:paraId="5E3C5D6D" w14:textId="4CD8F776" w:rsidR="001925BB" w:rsidRPr="00ED0C63" w:rsidRDefault="001925BB" w:rsidP="001925BB">
      <w:pPr>
        <w:pStyle w:val="BodyText"/>
        <w:rPr>
          <w:b/>
          <w:bCs/>
        </w:rPr>
      </w:pPr>
      <w:r>
        <w:rPr>
          <w:b/>
          <w:bCs/>
        </w:rPr>
        <w:t>AuctionHouse</w:t>
      </w:r>
      <w:r w:rsidRPr="00ED0C63">
        <w:rPr>
          <w:b/>
          <w:bCs/>
        </w:rPr>
        <w:t>Table</w:t>
      </w:r>
    </w:p>
    <w:tbl>
      <w:tblPr>
        <w:tblW w:w="0" w:type="auto"/>
        <w:tblInd w:w="-108" w:type="dxa"/>
        <w:tblBorders>
          <w:top w:val="single" w:sz="4" w:space="0" w:color="76CDD8"/>
          <w:left w:val="single" w:sz="4" w:space="0" w:color="76CDD8"/>
          <w:bottom w:val="single" w:sz="4" w:space="0" w:color="76CDD8"/>
          <w:right w:val="single" w:sz="4" w:space="0" w:color="76CDD8"/>
          <w:insideH w:val="single" w:sz="4" w:space="0" w:color="76CDD8"/>
          <w:insideV w:val="single" w:sz="4" w:space="0" w:color="76CDD8"/>
        </w:tblBorders>
        <w:tblLayout w:type="fixed"/>
        <w:tblLook w:val="0000" w:firstRow="0" w:lastRow="0" w:firstColumn="0" w:lastColumn="0" w:noHBand="0" w:noVBand="0"/>
      </w:tblPr>
      <w:tblGrid>
        <w:gridCol w:w="2352"/>
        <w:gridCol w:w="2352"/>
        <w:gridCol w:w="2352"/>
      </w:tblGrid>
      <w:tr w:rsidR="001925BB" w14:paraId="41D68250" w14:textId="77777777" w:rsidTr="00ED0C63">
        <w:trPr>
          <w:trHeight w:val="313"/>
        </w:trPr>
        <w:tc>
          <w:tcPr>
            <w:tcW w:w="2352" w:type="dxa"/>
            <w:shd w:val="clear" w:color="auto" w:fill="76CDD8"/>
          </w:tcPr>
          <w:p w14:paraId="7692FB2F"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Name</w:t>
            </w:r>
          </w:p>
        </w:tc>
        <w:tc>
          <w:tcPr>
            <w:tcW w:w="2352" w:type="dxa"/>
            <w:shd w:val="clear" w:color="auto" w:fill="76CDD8"/>
          </w:tcPr>
          <w:p w14:paraId="7FBB3447"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Field Description</w:t>
            </w:r>
          </w:p>
        </w:tc>
        <w:tc>
          <w:tcPr>
            <w:tcW w:w="2352" w:type="dxa"/>
            <w:shd w:val="clear" w:color="auto" w:fill="76CDD8"/>
          </w:tcPr>
          <w:p w14:paraId="4BD191E3" w14:textId="77777777" w:rsidR="001925BB" w:rsidRPr="00BE17E0" w:rsidRDefault="001925BB" w:rsidP="00ED0C63">
            <w:pPr>
              <w:pStyle w:val="BodyText"/>
              <w:widowControl w:val="0"/>
              <w:spacing w:line="360" w:lineRule="auto"/>
              <w:jc w:val="center"/>
              <w:rPr>
                <w:color w:val="FFFFFF" w:themeColor="background1"/>
                <w:sz w:val="18"/>
                <w:szCs w:val="18"/>
              </w:rPr>
            </w:pPr>
            <w:r w:rsidRPr="001E10E0">
              <w:t>Data Type</w:t>
            </w:r>
          </w:p>
        </w:tc>
      </w:tr>
      <w:tr w:rsidR="001925BB" w14:paraId="77E37718" w14:textId="77777777" w:rsidTr="00ED0C63">
        <w:trPr>
          <w:trHeight w:val="463"/>
        </w:trPr>
        <w:tc>
          <w:tcPr>
            <w:tcW w:w="2352" w:type="dxa"/>
          </w:tcPr>
          <w:p w14:paraId="5D521087" w14:textId="67A55C43" w:rsidR="001925BB" w:rsidRDefault="001925BB" w:rsidP="001925BB">
            <w:pPr>
              <w:pStyle w:val="BodyText"/>
            </w:pPr>
            <w:r w:rsidRPr="00130D15">
              <w:t>auction_house_id</w:t>
            </w:r>
          </w:p>
        </w:tc>
        <w:tc>
          <w:tcPr>
            <w:tcW w:w="2352" w:type="dxa"/>
          </w:tcPr>
          <w:p w14:paraId="3050E03D" w14:textId="7689F201" w:rsidR="001925BB" w:rsidRPr="001E10E0" w:rsidRDefault="001925BB" w:rsidP="001925BB">
            <w:pPr>
              <w:pStyle w:val="BodyText"/>
            </w:pPr>
            <w:r w:rsidRPr="00130D15">
              <w:t>Auction house's unique ID (PK)</w:t>
            </w:r>
          </w:p>
        </w:tc>
        <w:tc>
          <w:tcPr>
            <w:tcW w:w="2352" w:type="dxa"/>
          </w:tcPr>
          <w:p w14:paraId="29B74BCB" w14:textId="578C9EC5" w:rsidR="001925BB" w:rsidRPr="001E10E0" w:rsidRDefault="001925BB" w:rsidP="001925BB">
            <w:pPr>
              <w:pStyle w:val="BodyText"/>
            </w:pPr>
            <w:r w:rsidRPr="00130D15">
              <w:t>int</w:t>
            </w:r>
          </w:p>
        </w:tc>
      </w:tr>
      <w:tr w:rsidR="001925BB" w14:paraId="2CA42C65" w14:textId="77777777" w:rsidTr="00ED0C63">
        <w:trPr>
          <w:trHeight w:val="463"/>
        </w:trPr>
        <w:tc>
          <w:tcPr>
            <w:tcW w:w="2352" w:type="dxa"/>
          </w:tcPr>
          <w:p w14:paraId="6C5CD771" w14:textId="329DA47B" w:rsidR="001925BB" w:rsidRDefault="001925BB" w:rsidP="001925BB">
            <w:pPr>
              <w:pStyle w:val="BodyText"/>
            </w:pPr>
            <w:r w:rsidRPr="00130D15">
              <w:t>name</w:t>
            </w:r>
          </w:p>
        </w:tc>
        <w:tc>
          <w:tcPr>
            <w:tcW w:w="2352" w:type="dxa"/>
          </w:tcPr>
          <w:p w14:paraId="40C1F07A" w14:textId="15E833C7" w:rsidR="001925BB" w:rsidRPr="001E10E0" w:rsidRDefault="001925BB" w:rsidP="001925BB">
            <w:pPr>
              <w:pStyle w:val="BodyText"/>
            </w:pPr>
            <w:r w:rsidRPr="00130D15">
              <w:t>Auction house's name</w:t>
            </w:r>
          </w:p>
        </w:tc>
        <w:tc>
          <w:tcPr>
            <w:tcW w:w="2352" w:type="dxa"/>
          </w:tcPr>
          <w:p w14:paraId="6B335DD9" w14:textId="784BC7FC" w:rsidR="001925BB" w:rsidRPr="001E10E0" w:rsidRDefault="001925BB" w:rsidP="001925BB">
            <w:pPr>
              <w:pStyle w:val="BodyText"/>
            </w:pPr>
            <w:r w:rsidRPr="00130D15">
              <w:t>string</w:t>
            </w:r>
          </w:p>
        </w:tc>
      </w:tr>
      <w:tr w:rsidR="001925BB" w14:paraId="31FC86C6" w14:textId="77777777" w:rsidTr="00ED0C63">
        <w:trPr>
          <w:trHeight w:val="463"/>
        </w:trPr>
        <w:tc>
          <w:tcPr>
            <w:tcW w:w="2352" w:type="dxa"/>
          </w:tcPr>
          <w:p w14:paraId="3147DB29" w14:textId="61E8A516" w:rsidR="001925BB" w:rsidRDefault="001925BB" w:rsidP="001925BB">
            <w:pPr>
              <w:pStyle w:val="BodyText"/>
            </w:pPr>
            <w:r w:rsidRPr="00130D15">
              <w:t>location</w:t>
            </w:r>
          </w:p>
        </w:tc>
        <w:tc>
          <w:tcPr>
            <w:tcW w:w="2352" w:type="dxa"/>
          </w:tcPr>
          <w:p w14:paraId="2CAF7DC6" w14:textId="15BA303F" w:rsidR="001925BB" w:rsidRPr="001E10E0" w:rsidRDefault="001925BB" w:rsidP="001925BB">
            <w:pPr>
              <w:pStyle w:val="BodyText"/>
            </w:pPr>
            <w:r w:rsidRPr="00130D15">
              <w:t>Auction house's location</w:t>
            </w:r>
          </w:p>
        </w:tc>
        <w:tc>
          <w:tcPr>
            <w:tcW w:w="2352" w:type="dxa"/>
          </w:tcPr>
          <w:p w14:paraId="6378F283" w14:textId="1298C8E1" w:rsidR="001925BB" w:rsidRPr="001E10E0" w:rsidRDefault="001925BB" w:rsidP="001925BB">
            <w:pPr>
              <w:pStyle w:val="BodyText"/>
            </w:pPr>
            <w:r w:rsidRPr="00130D15">
              <w:t>string</w:t>
            </w:r>
          </w:p>
        </w:tc>
      </w:tr>
    </w:tbl>
    <w:p w14:paraId="662BED0B" w14:textId="77777777" w:rsidR="001925BB" w:rsidRDefault="001925BB" w:rsidP="006F645E">
      <w:pPr>
        <w:pStyle w:val="BodyText"/>
      </w:pPr>
    </w:p>
    <w:p w14:paraId="563BCA8A" w14:textId="72F78E10" w:rsidR="006F645E" w:rsidRPr="00964877" w:rsidRDefault="009D7BE5" w:rsidP="006F645E">
      <w:pPr>
        <w:pStyle w:val="BodyText"/>
        <w:rPr>
          <w:b/>
          <w:bCs/>
          <w:rPrChange w:id="341" w:author="Anna Levchenko" w:date="2024-10-19T14:54:00Z">
            <w:rPr/>
          </w:rPrChange>
        </w:rPr>
      </w:pPr>
      <w:r w:rsidRPr="00964877">
        <w:rPr>
          <w:b/>
          <w:bCs/>
          <w:rPrChange w:id="342" w:author="Anna Levchenko" w:date="2024-10-19T14:54:00Z">
            <w:rPr/>
          </w:rPrChange>
        </w:rPr>
        <w:t>Comments on</w:t>
      </w:r>
      <w:r w:rsidR="002E6935" w:rsidRPr="00964877">
        <w:rPr>
          <w:b/>
          <w:bCs/>
          <w:rPrChange w:id="343" w:author="Anna Levchenko" w:date="2024-10-19T14:54:00Z">
            <w:rPr/>
          </w:rPrChange>
        </w:rPr>
        <w:t xml:space="preserve"> table</w:t>
      </w:r>
      <w:r w:rsidRPr="00964877">
        <w:rPr>
          <w:b/>
          <w:bCs/>
          <w:rPrChange w:id="344" w:author="Anna Levchenko" w:date="2024-10-19T14:54:00Z">
            <w:rPr/>
          </w:rPrChange>
        </w:rPr>
        <w:t xml:space="preserve"> relationships</w:t>
      </w:r>
    </w:p>
    <w:p w14:paraId="1D0B67F8" w14:textId="1F26AD2A" w:rsidR="006F645E" w:rsidRDefault="001925BB" w:rsidP="006F645E">
      <w:pPr>
        <w:pStyle w:val="BodyText"/>
      </w:pPr>
      <w:ins w:id="345" w:author="Anna Levchenko" w:date="2024-10-17T19:06:00Z">
        <w:r>
          <w:t xml:space="preserve">Person can be seller or buyer. </w:t>
        </w:r>
      </w:ins>
      <w:ins w:id="346" w:author="Anna Levchenko" w:date="2024-10-17T18:36:00Z">
        <w:r w:rsidR="001E40FA">
          <w:t>Seller can sell many items.</w:t>
        </w:r>
      </w:ins>
      <w:ins w:id="347" w:author="Anna Levchenko" w:date="2024-10-17T19:30:00Z">
        <w:r w:rsidR="00534385">
          <w:t xml:space="preserve"> </w:t>
        </w:r>
      </w:ins>
      <w:ins w:id="348" w:author="Anna Levchenko" w:date="2024-10-17T19:31:00Z">
        <w:r w:rsidR="00534385">
          <w:t>Category stores many items.</w:t>
        </w:r>
      </w:ins>
      <w:ins w:id="349" w:author="Anna Levchenko" w:date="2024-10-17T18:36:00Z">
        <w:r w:rsidR="001E40FA">
          <w:t xml:space="preserve"> </w:t>
        </w:r>
      </w:ins>
      <w:ins w:id="350" w:author="Anna Levchenko" w:date="2024-10-17T18:37:00Z">
        <w:r w:rsidR="001E40FA">
          <w:t>Many items can be presents in many auctions.</w:t>
        </w:r>
      </w:ins>
      <w:ins w:id="351" w:author="Anna Levchenko" w:date="2024-10-17T18:43:00Z">
        <w:r w:rsidR="001E40FA" w:rsidRPr="001E40FA">
          <w:t xml:space="preserve"> </w:t>
        </w:r>
        <w:r w:rsidR="001E40FA">
          <w:t xml:space="preserve">Auction </w:t>
        </w:r>
      </w:ins>
      <w:ins w:id="352" w:author="Anna Levchenko" w:date="2024-10-17T19:31:00Z">
        <w:r w:rsidR="00534385">
          <w:t>H</w:t>
        </w:r>
      </w:ins>
      <w:ins w:id="353" w:author="Anna Levchenko" w:date="2024-10-17T18:43:00Z">
        <w:r w:rsidR="001E40FA">
          <w:t xml:space="preserve">ouse can organize many auctions. Auction consists of many auction records. Employee </w:t>
        </w:r>
      </w:ins>
      <w:ins w:id="354" w:author="Anna Levchenko" w:date="2024-10-17T18:44:00Z">
        <w:r w:rsidR="001E40FA">
          <w:t xml:space="preserve">can </w:t>
        </w:r>
      </w:ins>
      <w:ins w:id="355" w:author="Anna Levchenko" w:date="2024-10-17T18:43:00Z">
        <w:r w:rsidR="001E40FA">
          <w:t>record many auctions records. Auction house can hire many employees.</w:t>
        </w:r>
      </w:ins>
      <w:ins w:id="356" w:author="Anna Levchenko" w:date="2024-10-17T18:37:00Z">
        <w:r w:rsidR="001E40FA">
          <w:t xml:space="preserve"> </w:t>
        </w:r>
      </w:ins>
      <w:ins w:id="357" w:author="Anna Levchenko" w:date="2024-10-17T18:38:00Z">
        <w:r w:rsidR="001E40FA">
          <w:t xml:space="preserve">Buyer can make many bids. </w:t>
        </w:r>
      </w:ins>
      <w:ins w:id="358" w:author="Anna Levchenko" w:date="2024-10-17T18:39:00Z">
        <w:r w:rsidR="001E40FA">
          <w:t>One item receives many bids. Bid may be result in one payment.</w:t>
        </w:r>
      </w:ins>
      <w:ins w:id="359" w:author="Anna Levchenko" w:date="2024-10-17T18:40:00Z">
        <w:r w:rsidR="001E40FA">
          <w:t xml:space="preserve"> </w:t>
        </w:r>
      </w:ins>
    </w:p>
    <w:p w14:paraId="75E47102" w14:textId="2B40CCA9" w:rsidR="006F645E" w:rsidRPr="00964877" w:rsidDel="00602945" w:rsidRDefault="006F645E" w:rsidP="006F645E">
      <w:pPr>
        <w:pStyle w:val="BodyText"/>
        <w:rPr>
          <w:del w:id="360" w:author="Anna Levchenko" w:date="2024-10-19T14:53:00Z"/>
          <w:b/>
          <w:bCs/>
          <w:rPrChange w:id="361" w:author="Anna Levchenko" w:date="2024-10-19T14:55:00Z">
            <w:rPr>
              <w:del w:id="362" w:author="Anna Levchenko" w:date="2024-10-19T14:53:00Z"/>
            </w:rPr>
          </w:rPrChange>
        </w:rPr>
      </w:pPr>
      <w:r w:rsidRPr="00964877">
        <w:rPr>
          <w:b/>
          <w:bCs/>
          <w:rPrChange w:id="363" w:author="Anna Levchenko" w:date="2024-10-19T14:55:00Z">
            <w:rPr/>
          </w:rPrChange>
        </w:rPr>
        <w:t>Example with data</w:t>
      </w:r>
    </w:p>
    <w:p w14:paraId="416998A5" w14:textId="77777777" w:rsidR="00534385" w:rsidRDefault="00534385" w:rsidP="006F645E">
      <w:pPr>
        <w:pStyle w:val="BodyText"/>
      </w:pPr>
    </w:p>
    <w:p w14:paraId="0566A5F6" w14:textId="77777777" w:rsidR="00534385" w:rsidRDefault="00534385" w:rsidP="00534385">
      <w:pPr>
        <w:pStyle w:val="BodyText"/>
        <w:rPr>
          <w:ins w:id="364" w:author="Anna Levchenko" w:date="2024-10-17T19:35:00Z"/>
        </w:rPr>
      </w:pPr>
      <w:ins w:id="365" w:author="Anna Levchenko" w:date="2024-10-17T19:35:00Z">
        <w:r>
          <w:t>1. Person Table</w:t>
        </w:r>
      </w:ins>
    </w:p>
    <w:tbl>
      <w:tblPr>
        <w:tblStyle w:val="TableGrid"/>
        <w:tblW w:w="0" w:type="auto"/>
        <w:tblLook w:val="04A0" w:firstRow="1" w:lastRow="0" w:firstColumn="1" w:lastColumn="0" w:noHBand="0" w:noVBand="1"/>
      </w:tblPr>
      <w:tblGrid>
        <w:gridCol w:w="1527"/>
        <w:gridCol w:w="1508"/>
        <w:gridCol w:w="1521"/>
        <w:gridCol w:w="1750"/>
        <w:gridCol w:w="1520"/>
        <w:gridCol w:w="1521"/>
      </w:tblGrid>
      <w:tr w:rsidR="00534385" w:rsidRPr="001E6248" w14:paraId="7F5D3D44" w14:textId="77777777" w:rsidTr="00534385">
        <w:trPr>
          <w:ins w:id="366" w:author="Anna Levchenko" w:date="2024-10-17T19:36:00Z"/>
        </w:trPr>
        <w:tc>
          <w:tcPr>
            <w:tcW w:w="1557" w:type="dxa"/>
          </w:tcPr>
          <w:p w14:paraId="7AD24298" w14:textId="77777777" w:rsidR="00534385" w:rsidRPr="001E6248" w:rsidRDefault="00534385" w:rsidP="001E6248">
            <w:pPr>
              <w:pStyle w:val="BodyText"/>
              <w:rPr>
                <w:ins w:id="367" w:author="Anna Levchenko" w:date="2024-10-17T19:36:00Z"/>
              </w:rPr>
            </w:pPr>
            <w:ins w:id="368" w:author="Anna Levchenko" w:date="2024-10-17T19:36:00Z">
              <w:r w:rsidRPr="001E6248">
                <w:t>person_id</w:t>
              </w:r>
            </w:ins>
          </w:p>
        </w:tc>
        <w:tc>
          <w:tcPr>
            <w:tcW w:w="1558" w:type="dxa"/>
          </w:tcPr>
          <w:p w14:paraId="6F51C9A9" w14:textId="77777777" w:rsidR="00534385" w:rsidRPr="001E6248" w:rsidRDefault="00534385" w:rsidP="001E6248">
            <w:pPr>
              <w:pStyle w:val="BodyText"/>
              <w:rPr>
                <w:ins w:id="369" w:author="Anna Levchenko" w:date="2024-10-17T19:36:00Z"/>
              </w:rPr>
            </w:pPr>
            <w:ins w:id="370" w:author="Anna Levchenko" w:date="2024-10-17T19:36:00Z">
              <w:r w:rsidRPr="001E6248">
                <w:t>name</w:t>
              </w:r>
            </w:ins>
          </w:p>
        </w:tc>
        <w:tc>
          <w:tcPr>
            <w:tcW w:w="1558" w:type="dxa"/>
          </w:tcPr>
          <w:p w14:paraId="2FB24FC2" w14:textId="77777777" w:rsidR="00534385" w:rsidRPr="001E6248" w:rsidRDefault="00534385" w:rsidP="001E6248">
            <w:pPr>
              <w:pStyle w:val="BodyText"/>
              <w:rPr>
                <w:ins w:id="371" w:author="Anna Levchenko" w:date="2024-10-17T19:36:00Z"/>
              </w:rPr>
            </w:pPr>
            <w:ins w:id="372" w:author="Anna Levchenko" w:date="2024-10-17T19:36:00Z">
              <w:r w:rsidRPr="001E6248">
                <w:t>surname</w:t>
              </w:r>
            </w:ins>
          </w:p>
        </w:tc>
        <w:tc>
          <w:tcPr>
            <w:tcW w:w="1558" w:type="dxa"/>
          </w:tcPr>
          <w:p w14:paraId="66AA8696" w14:textId="77777777" w:rsidR="00534385" w:rsidRPr="001E6248" w:rsidRDefault="00534385" w:rsidP="001E6248">
            <w:pPr>
              <w:pStyle w:val="BodyText"/>
              <w:rPr>
                <w:ins w:id="373" w:author="Anna Levchenko" w:date="2024-10-17T19:36:00Z"/>
              </w:rPr>
            </w:pPr>
            <w:ins w:id="374" w:author="Anna Levchenko" w:date="2024-10-17T19:36:00Z">
              <w:r w:rsidRPr="001E6248">
                <w:t>contact</w:t>
              </w:r>
            </w:ins>
          </w:p>
        </w:tc>
        <w:tc>
          <w:tcPr>
            <w:tcW w:w="1558" w:type="dxa"/>
          </w:tcPr>
          <w:p w14:paraId="36FA22C7" w14:textId="77777777" w:rsidR="00534385" w:rsidRPr="001E6248" w:rsidRDefault="00534385" w:rsidP="001E6248">
            <w:pPr>
              <w:pStyle w:val="BodyText"/>
              <w:rPr>
                <w:ins w:id="375" w:author="Anna Levchenko" w:date="2024-10-17T19:36:00Z"/>
              </w:rPr>
            </w:pPr>
            <w:ins w:id="376" w:author="Anna Levchenko" w:date="2024-10-17T19:36:00Z">
              <w:r w:rsidRPr="001E6248">
                <w:t>is_seller</w:t>
              </w:r>
            </w:ins>
          </w:p>
        </w:tc>
        <w:tc>
          <w:tcPr>
            <w:tcW w:w="1558" w:type="dxa"/>
          </w:tcPr>
          <w:p w14:paraId="3514F08E" w14:textId="77777777" w:rsidR="00534385" w:rsidRPr="001E6248" w:rsidRDefault="00534385" w:rsidP="001E6248">
            <w:pPr>
              <w:pStyle w:val="BodyText"/>
              <w:rPr>
                <w:ins w:id="377" w:author="Anna Levchenko" w:date="2024-10-17T19:36:00Z"/>
              </w:rPr>
            </w:pPr>
            <w:ins w:id="378" w:author="Anna Levchenko" w:date="2024-10-17T19:36:00Z">
              <w:r w:rsidRPr="001E6248">
                <w:t>is_buyer</w:t>
              </w:r>
            </w:ins>
          </w:p>
        </w:tc>
      </w:tr>
      <w:tr w:rsidR="00534385" w:rsidRPr="001E6248" w14:paraId="1B6C76D5" w14:textId="77777777" w:rsidTr="00534385">
        <w:trPr>
          <w:ins w:id="379" w:author="Anna Levchenko" w:date="2024-10-17T19:36:00Z"/>
        </w:trPr>
        <w:tc>
          <w:tcPr>
            <w:tcW w:w="1557" w:type="dxa"/>
          </w:tcPr>
          <w:p w14:paraId="3704570F" w14:textId="77777777" w:rsidR="00534385" w:rsidRPr="001E6248" w:rsidRDefault="00534385" w:rsidP="001E6248">
            <w:pPr>
              <w:pStyle w:val="BodyText"/>
              <w:rPr>
                <w:ins w:id="380" w:author="Anna Levchenko" w:date="2024-10-17T19:36:00Z"/>
              </w:rPr>
            </w:pPr>
            <w:ins w:id="381" w:author="Anna Levchenko" w:date="2024-10-17T19:36:00Z">
              <w:r w:rsidRPr="001E6248">
                <w:t>1</w:t>
              </w:r>
            </w:ins>
          </w:p>
        </w:tc>
        <w:tc>
          <w:tcPr>
            <w:tcW w:w="1558" w:type="dxa"/>
          </w:tcPr>
          <w:p w14:paraId="3C8CAFF1" w14:textId="77777777" w:rsidR="00534385" w:rsidRPr="001E6248" w:rsidRDefault="00534385" w:rsidP="001E6248">
            <w:pPr>
              <w:pStyle w:val="BodyText"/>
              <w:rPr>
                <w:ins w:id="382" w:author="Anna Levchenko" w:date="2024-10-17T19:36:00Z"/>
              </w:rPr>
            </w:pPr>
            <w:ins w:id="383" w:author="Anna Levchenko" w:date="2024-10-17T19:36:00Z">
              <w:r w:rsidRPr="001E6248">
                <w:t>John</w:t>
              </w:r>
            </w:ins>
          </w:p>
        </w:tc>
        <w:tc>
          <w:tcPr>
            <w:tcW w:w="1558" w:type="dxa"/>
          </w:tcPr>
          <w:p w14:paraId="7C46940D" w14:textId="77777777" w:rsidR="00534385" w:rsidRPr="001E6248" w:rsidRDefault="00534385" w:rsidP="001E6248">
            <w:pPr>
              <w:pStyle w:val="BodyText"/>
              <w:rPr>
                <w:ins w:id="384" w:author="Anna Levchenko" w:date="2024-10-17T19:36:00Z"/>
              </w:rPr>
            </w:pPr>
            <w:ins w:id="385" w:author="Anna Levchenko" w:date="2024-10-17T19:36:00Z">
              <w:r w:rsidRPr="001E6248">
                <w:t>Smith</w:t>
              </w:r>
            </w:ins>
          </w:p>
        </w:tc>
        <w:tc>
          <w:tcPr>
            <w:tcW w:w="1558" w:type="dxa"/>
          </w:tcPr>
          <w:p w14:paraId="3AAABF51" w14:textId="77777777" w:rsidR="00534385" w:rsidRPr="001E6248" w:rsidRDefault="00534385" w:rsidP="001E6248">
            <w:pPr>
              <w:pStyle w:val="BodyText"/>
              <w:rPr>
                <w:ins w:id="386" w:author="Anna Levchenko" w:date="2024-10-17T19:36:00Z"/>
              </w:rPr>
            </w:pPr>
            <w:ins w:id="387" w:author="Anna Levchenko" w:date="2024-10-17T19:36:00Z">
              <w:r w:rsidRPr="001E6248">
                <w:t>john@mail.com</w:t>
              </w:r>
            </w:ins>
          </w:p>
        </w:tc>
        <w:tc>
          <w:tcPr>
            <w:tcW w:w="1558" w:type="dxa"/>
          </w:tcPr>
          <w:p w14:paraId="437A655C" w14:textId="77777777" w:rsidR="00534385" w:rsidRPr="001E6248" w:rsidRDefault="00534385" w:rsidP="001E6248">
            <w:pPr>
              <w:pStyle w:val="BodyText"/>
              <w:rPr>
                <w:ins w:id="388" w:author="Anna Levchenko" w:date="2024-10-17T19:36:00Z"/>
              </w:rPr>
            </w:pPr>
            <w:ins w:id="389" w:author="Anna Levchenko" w:date="2024-10-17T19:36:00Z">
              <w:r w:rsidRPr="001E6248">
                <w:t>true</w:t>
              </w:r>
            </w:ins>
          </w:p>
        </w:tc>
        <w:tc>
          <w:tcPr>
            <w:tcW w:w="1558" w:type="dxa"/>
          </w:tcPr>
          <w:p w14:paraId="498F5995" w14:textId="77777777" w:rsidR="00534385" w:rsidRPr="001E6248" w:rsidRDefault="00534385" w:rsidP="001E6248">
            <w:pPr>
              <w:pStyle w:val="BodyText"/>
              <w:rPr>
                <w:ins w:id="390" w:author="Anna Levchenko" w:date="2024-10-17T19:36:00Z"/>
              </w:rPr>
            </w:pPr>
            <w:ins w:id="391" w:author="Anna Levchenko" w:date="2024-10-17T19:36:00Z">
              <w:r w:rsidRPr="001E6248">
                <w:t>false</w:t>
              </w:r>
            </w:ins>
          </w:p>
        </w:tc>
      </w:tr>
      <w:tr w:rsidR="00534385" w:rsidRPr="001E6248" w14:paraId="4A560635" w14:textId="77777777" w:rsidTr="00534385">
        <w:trPr>
          <w:ins w:id="392" w:author="Anna Levchenko" w:date="2024-10-17T19:36:00Z"/>
        </w:trPr>
        <w:tc>
          <w:tcPr>
            <w:tcW w:w="1557" w:type="dxa"/>
          </w:tcPr>
          <w:p w14:paraId="2B178AB8" w14:textId="77777777" w:rsidR="00534385" w:rsidRPr="001E6248" w:rsidRDefault="00534385" w:rsidP="001E6248">
            <w:pPr>
              <w:pStyle w:val="BodyText"/>
              <w:rPr>
                <w:ins w:id="393" w:author="Anna Levchenko" w:date="2024-10-17T19:36:00Z"/>
              </w:rPr>
            </w:pPr>
            <w:ins w:id="394" w:author="Anna Levchenko" w:date="2024-10-17T19:36:00Z">
              <w:r w:rsidRPr="001E6248">
                <w:t>2</w:t>
              </w:r>
            </w:ins>
          </w:p>
        </w:tc>
        <w:tc>
          <w:tcPr>
            <w:tcW w:w="1558" w:type="dxa"/>
          </w:tcPr>
          <w:p w14:paraId="4131774E" w14:textId="77777777" w:rsidR="00534385" w:rsidRPr="001E6248" w:rsidRDefault="00534385" w:rsidP="001E6248">
            <w:pPr>
              <w:pStyle w:val="BodyText"/>
              <w:rPr>
                <w:ins w:id="395" w:author="Anna Levchenko" w:date="2024-10-17T19:36:00Z"/>
              </w:rPr>
            </w:pPr>
            <w:ins w:id="396" w:author="Anna Levchenko" w:date="2024-10-17T19:36:00Z">
              <w:r w:rsidRPr="001E6248">
                <w:t>Sarah</w:t>
              </w:r>
            </w:ins>
          </w:p>
        </w:tc>
        <w:tc>
          <w:tcPr>
            <w:tcW w:w="1558" w:type="dxa"/>
          </w:tcPr>
          <w:p w14:paraId="21BAC999" w14:textId="77777777" w:rsidR="00534385" w:rsidRPr="001E6248" w:rsidRDefault="00534385" w:rsidP="001E6248">
            <w:pPr>
              <w:pStyle w:val="BodyText"/>
              <w:rPr>
                <w:ins w:id="397" w:author="Anna Levchenko" w:date="2024-10-17T19:36:00Z"/>
              </w:rPr>
            </w:pPr>
            <w:ins w:id="398" w:author="Anna Levchenko" w:date="2024-10-17T19:36:00Z">
              <w:r w:rsidRPr="001E6248">
                <w:t>Connor</w:t>
              </w:r>
            </w:ins>
          </w:p>
        </w:tc>
        <w:tc>
          <w:tcPr>
            <w:tcW w:w="1558" w:type="dxa"/>
          </w:tcPr>
          <w:p w14:paraId="15D4B964" w14:textId="77777777" w:rsidR="00534385" w:rsidRPr="001E6248" w:rsidRDefault="00534385" w:rsidP="001E6248">
            <w:pPr>
              <w:pStyle w:val="BodyText"/>
              <w:rPr>
                <w:ins w:id="399" w:author="Anna Levchenko" w:date="2024-10-17T19:36:00Z"/>
              </w:rPr>
            </w:pPr>
            <w:ins w:id="400" w:author="Anna Levchenko" w:date="2024-10-17T19:36:00Z">
              <w:r w:rsidRPr="001E6248">
                <w:t>sarah@mail.com</w:t>
              </w:r>
            </w:ins>
          </w:p>
        </w:tc>
        <w:tc>
          <w:tcPr>
            <w:tcW w:w="1558" w:type="dxa"/>
          </w:tcPr>
          <w:p w14:paraId="1CD8FDC2" w14:textId="77777777" w:rsidR="00534385" w:rsidRPr="001E6248" w:rsidRDefault="00534385" w:rsidP="001E6248">
            <w:pPr>
              <w:pStyle w:val="BodyText"/>
              <w:rPr>
                <w:ins w:id="401" w:author="Anna Levchenko" w:date="2024-10-17T19:36:00Z"/>
              </w:rPr>
            </w:pPr>
            <w:ins w:id="402" w:author="Anna Levchenko" w:date="2024-10-17T19:36:00Z">
              <w:r w:rsidRPr="001E6248">
                <w:t>true</w:t>
              </w:r>
            </w:ins>
          </w:p>
        </w:tc>
        <w:tc>
          <w:tcPr>
            <w:tcW w:w="1558" w:type="dxa"/>
          </w:tcPr>
          <w:p w14:paraId="4B8BB971" w14:textId="77777777" w:rsidR="00534385" w:rsidRPr="001E6248" w:rsidRDefault="00534385" w:rsidP="001E6248">
            <w:pPr>
              <w:pStyle w:val="BodyText"/>
              <w:rPr>
                <w:ins w:id="403" w:author="Anna Levchenko" w:date="2024-10-17T19:36:00Z"/>
              </w:rPr>
            </w:pPr>
            <w:ins w:id="404" w:author="Anna Levchenko" w:date="2024-10-17T19:36:00Z">
              <w:r w:rsidRPr="001E6248">
                <w:t>true</w:t>
              </w:r>
            </w:ins>
          </w:p>
        </w:tc>
      </w:tr>
      <w:tr w:rsidR="00534385" w:rsidRPr="001E6248" w14:paraId="7E235792" w14:textId="77777777" w:rsidTr="00534385">
        <w:trPr>
          <w:ins w:id="405" w:author="Anna Levchenko" w:date="2024-10-17T19:36:00Z"/>
        </w:trPr>
        <w:tc>
          <w:tcPr>
            <w:tcW w:w="1557" w:type="dxa"/>
          </w:tcPr>
          <w:p w14:paraId="6138F725" w14:textId="77777777" w:rsidR="00534385" w:rsidRPr="001E6248" w:rsidRDefault="00534385" w:rsidP="001E6248">
            <w:pPr>
              <w:pStyle w:val="BodyText"/>
              <w:rPr>
                <w:ins w:id="406" w:author="Anna Levchenko" w:date="2024-10-17T19:36:00Z"/>
              </w:rPr>
            </w:pPr>
            <w:ins w:id="407" w:author="Anna Levchenko" w:date="2024-10-17T19:36:00Z">
              <w:r w:rsidRPr="001E6248">
                <w:t>3</w:t>
              </w:r>
            </w:ins>
          </w:p>
        </w:tc>
        <w:tc>
          <w:tcPr>
            <w:tcW w:w="1558" w:type="dxa"/>
          </w:tcPr>
          <w:p w14:paraId="616E22C0" w14:textId="77777777" w:rsidR="00534385" w:rsidRPr="001E6248" w:rsidRDefault="00534385" w:rsidP="001E6248">
            <w:pPr>
              <w:pStyle w:val="BodyText"/>
              <w:rPr>
                <w:ins w:id="408" w:author="Anna Levchenko" w:date="2024-10-17T19:36:00Z"/>
              </w:rPr>
            </w:pPr>
            <w:ins w:id="409" w:author="Anna Levchenko" w:date="2024-10-17T19:36:00Z">
              <w:r w:rsidRPr="001E6248">
                <w:t>Mike</w:t>
              </w:r>
            </w:ins>
          </w:p>
        </w:tc>
        <w:tc>
          <w:tcPr>
            <w:tcW w:w="1558" w:type="dxa"/>
          </w:tcPr>
          <w:p w14:paraId="5938178F" w14:textId="77777777" w:rsidR="00534385" w:rsidRPr="001E6248" w:rsidRDefault="00534385" w:rsidP="001E6248">
            <w:pPr>
              <w:pStyle w:val="BodyText"/>
              <w:rPr>
                <w:ins w:id="410" w:author="Anna Levchenko" w:date="2024-10-17T19:36:00Z"/>
              </w:rPr>
            </w:pPr>
            <w:ins w:id="411" w:author="Anna Levchenko" w:date="2024-10-17T19:36:00Z">
              <w:r w:rsidRPr="001E6248">
                <w:t>Ross</w:t>
              </w:r>
            </w:ins>
          </w:p>
        </w:tc>
        <w:tc>
          <w:tcPr>
            <w:tcW w:w="1558" w:type="dxa"/>
          </w:tcPr>
          <w:p w14:paraId="57ECB3CC" w14:textId="77777777" w:rsidR="00534385" w:rsidRPr="001E6248" w:rsidRDefault="00534385" w:rsidP="001E6248">
            <w:pPr>
              <w:pStyle w:val="BodyText"/>
              <w:rPr>
                <w:ins w:id="412" w:author="Anna Levchenko" w:date="2024-10-17T19:36:00Z"/>
              </w:rPr>
            </w:pPr>
            <w:ins w:id="413" w:author="Anna Levchenko" w:date="2024-10-17T19:36:00Z">
              <w:r w:rsidRPr="001E6248">
                <w:t>mike@mail.com</w:t>
              </w:r>
            </w:ins>
          </w:p>
        </w:tc>
        <w:tc>
          <w:tcPr>
            <w:tcW w:w="1558" w:type="dxa"/>
          </w:tcPr>
          <w:p w14:paraId="2EBA73B3" w14:textId="77777777" w:rsidR="00534385" w:rsidRPr="001E6248" w:rsidRDefault="00534385" w:rsidP="001E6248">
            <w:pPr>
              <w:pStyle w:val="BodyText"/>
              <w:rPr>
                <w:ins w:id="414" w:author="Anna Levchenko" w:date="2024-10-17T19:36:00Z"/>
              </w:rPr>
            </w:pPr>
            <w:ins w:id="415" w:author="Anna Levchenko" w:date="2024-10-17T19:36:00Z">
              <w:r w:rsidRPr="001E6248">
                <w:t>false</w:t>
              </w:r>
            </w:ins>
          </w:p>
        </w:tc>
        <w:tc>
          <w:tcPr>
            <w:tcW w:w="1558" w:type="dxa"/>
          </w:tcPr>
          <w:p w14:paraId="41F564A8" w14:textId="77777777" w:rsidR="00534385" w:rsidRPr="001E6248" w:rsidRDefault="00534385" w:rsidP="001E6248">
            <w:pPr>
              <w:pStyle w:val="BodyText"/>
              <w:rPr>
                <w:ins w:id="416" w:author="Anna Levchenko" w:date="2024-10-17T19:36:00Z"/>
              </w:rPr>
            </w:pPr>
            <w:ins w:id="417" w:author="Anna Levchenko" w:date="2024-10-17T19:36:00Z">
              <w:r w:rsidRPr="001E6248">
                <w:t>true</w:t>
              </w:r>
            </w:ins>
          </w:p>
        </w:tc>
      </w:tr>
      <w:tr w:rsidR="00534385" w:rsidRPr="001E6248" w14:paraId="6C7C3FE5" w14:textId="77777777" w:rsidTr="00534385">
        <w:trPr>
          <w:ins w:id="418" w:author="Anna Levchenko" w:date="2024-10-17T19:36:00Z"/>
        </w:trPr>
        <w:tc>
          <w:tcPr>
            <w:tcW w:w="1557" w:type="dxa"/>
          </w:tcPr>
          <w:p w14:paraId="2CE37460" w14:textId="77777777" w:rsidR="00534385" w:rsidRPr="001E6248" w:rsidRDefault="00534385" w:rsidP="001E6248">
            <w:pPr>
              <w:pStyle w:val="BodyText"/>
              <w:rPr>
                <w:ins w:id="419" w:author="Anna Levchenko" w:date="2024-10-17T19:36:00Z"/>
              </w:rPr>
            </w:pPr>
            <w:ins w:id="420" w:author="Anna Levchenko" w:date="2024-10-17T19:36:00Z">
              <w:r w:rsidRPr="001E6248">
                <w:t>4</w:t>
              </w:r>
            </w:ins>
          </w:p>
        </w:tc>
        <w:tc>
          <w:tcPr>
            <w:tcW w:w="1558" w:type="dxa"/>
          </w:tcPr>
          <w:p w14:paraId="2CF455ED" w14:textId="77777777" w:rsidR="00534385" w:rsidRPr="001E6248" w:rsidRDefault="00534385" w:rsidP="001E6248">
            <w:pPr>
              <w:pStyle w:val="BodyText"/>
              <w:rPr>
                <w:ins w:id="421" w:author="Anna Levchenko" w:date="2024-10-17T19:36:00Z"/>
              </w:rPr>
            </w:pPr>
            <w:ins w:id="422" w:author="Anna Levchenko" w:date="2024-10-17T19:36:00Z">
              <w:r w:rsidRPr="001E6248">
                <w:t>Emma</w:t>
              </w:r>
            </w:ins>
          </w:p>
        </w:tc>
        <w:tc>
          <w:tcPr>
            <w:tcW w:w="1558" w:type="dxa"/>
          </w:tcPr>
          <w:p w14:paraId="349130C7" w14:textId="77777777" w:rsidR="00534385" w:rsidRPr="001E6248" w:rsidRDefault="00534385" w:rsidP="001E6248">
            <w:pPr>
              <w:pStyle w:val="BodyText"/>
              <w:rPr>
                <w:ins w:id="423" w:author="Anna Levchenko" w:date="2024-10-17T19:36:00Z"/>
              </w:rPr>
            </w:pPr>
            <w:ins w:id="424" w:author="Anna Levchenko" w:date="2024-10-17T19:36:00Z">
              <w:r w:rsidRPr="001E6248">
                <w:t>Davis</w:t>
              </w:r>
            </w:ins>
          </w:p>
        </w:tc>
        <w:tc>
          <w:tcPr>
            <w:tcW w:w="1558" w:type="dxa"/>
          </w:tcPr>
          <w:p w14:paraId="4109074D" w14:textId="77777777" w:rsidR="00534385" w:rsidRPr="001E6248" w:rsidRDefault="00534385" w:rsidP="001E6248">
            <w:pPr>
              <w:pStyle w:val="BodyText"/>
              <w:rPr>
                <w:ins w:id="425" w:author="Anna Levchenko" w:date="2024-10-17T19:36:00Z"/>
              </w:rPr>
            </w:pPr>
            <w:ins w:id="426" w:author="Anna Levchenko" w:date="2024-10-17T19:36:00Z">
              <w:r w:rsidRPr="001E6248">
                <w:t>emma@mail.com</w:t>
              </w:r>
            </w:ins>
          </w:p>
        </w:tc>
        <w:tc>
          <w:tcPr>
            <w:tcW w:w="1558" w:type="dxa"/>
          </w:tcPr>
          <w:p w14:paraId="1269F9FB" w14:textId="77777777" w:rsidR="00534385" w:rsidRPr="001E6248" w:rsidRDefault="00534385" w:rsidP="001E6248">
            <w:pPr>
              <w:pStyle w:val="BodyText"/>
              <w:rPr>
                <w:ins w:id="427" w:author="Anna Levchenko" w:date="2024-10-17T19:36:00Z"/>
              </w:rPr>
            </w:pPr>
            <w:ins w:id="428" w:author="Anna Levchenko" w:date="2024-10-17T19:36:00Z">
              <w:r w:rsidRPr="001E6248">
                <w:t>true</w:t>
              </w:r>
            </w:ins>
          </w:p>
        </w:tc>
        <w:tc>
          <w:tcPr>
            <w:tcW w:w="1558" w:type="dxa"/>
          </w:tcPr>
          <w:p w14:paraId="06A7BFF8" w14:textId="77777777" w:rsidR="00534385" w:rsidRPr="001E6248" w:rsidRDefault="00534385" w:rsidP="001E6248">
            <w:pPr>
              <w:pStyle w:val="BodyText"/>
              <w:rPr>
                <w:ins w:id="429" w:author="Anna Levchenko" w:date="2024-10-17T19:36:00Z"/>
              </w:rPr>
            </w:pPr>
            <w:ins w:id="430" w:author="Anna Levchenko" w:date="2024-10-17T19:36:00Z">
              <w:r w:rsidRPr="001E6248">
                <w:t>true</w:t>
              </w:r>
            </w:ins>
          </w:p>
        </w:tc>
      </w:tr>
    </w:tbl>
    <w:p w14:paraId="4CF13E22" w14:textId="77777777" w:rsidR="00534385" w:rsidRDefault="00534385" w:rsidP="00534385">
      <w:pPr>
        <w:pStyle w:val="BodyText"/>
        <w:rPr>
          <w:ins w:id="431" w:author="Anna Levchenko" w:date="2024-10-17T19:35:00Z"/>
        </w:rPr>
      </w:pPr>
      <w:ins w:id="432" w:author="Anna Levchenko" w:date="2024-10-17T19:35:00Z">
        <w:r>
          <w:t>2. Item Table</w:t>
        </w:r>
      </w:ins>
    </w:p>
    <w:tbl>
      <w:tblPr>
        <w:tblStyle w:val="TableGrid"/>
        <w:tblW w:w="0" w:type="auto"/>
        <w:tblLook w:val="04A0" w:firstRow="1" w:lastRow="0" w:firstColumn="1" w:lastColumn="0" w:noHBand="0" w:noVBand="1"/>
      </w:tblPr>
      <w:tblGrid>
        <w:gridCol w:w="1285"/>
        <w:gridCol w:w="1307"/>
        <w:gridCol w:w="1315"/>
        <w:gridCol w:w="1465"/>
        <w:gridCol w:w="1321"/>
        <w:gridCol w:w="1326"/>
        <w:gridCol w:w="1328"/>
      </w:tblGrid>
      <w:tr w:rsidR="009F0A31" w:rsidRPr="005E69F0" w14:paraId="71F4F8EA" w14:textId="77777777" w:rsidTr="009F0A31">
        <w:trPr>
          <w:ins w:id="433" w:author="Anna Levchenko" w:date="2024-10-17T19:37:00Z"/>
        </w:trPr>
        <w:tc>
          <w:tcPr>
            <w:tcW w:w="1335" w:type="dxa"/>
          </w:tcPr>
          <w:p w14:paraId="713F8D2D" w14:textId="77777777" w:rsidR="009F0A31" w:rsidRPr="005E69F0" w:rsidRDefault="009F0A31" w:rsidP="005E69F0">
            <w:pPr>
              <w:pStyle w:val="BodyText"/>
              <w:rPr>
                <w:ins w:id="434" w:author="Anna Levchenko" w:date="2024-10-17T19:37:00Z"/>
              </w:rPr>
            </w:pPr>
            <w:ins w:id="435" w:author="Anna Levchenko" w:date="2024-10-17T19:37:00Z">
              <w:r w:rsidRPr="005E69F0">
                <w:t>item_id</w:t>
              </w:r>
            </w:ins>
          </w:p>
        </w:tc>
        <w:tc>
          <w:tcPr>
            <w:tcW w:w="1335" w:type="dxa"/>
          </w:tcPr>
          <w:p w14:paraId="2E17FB00" w14:textId="77777777" w:rsidR="009F0A31" w:rsidRPr="005E69F0" w:rsidRDefault="009F0A31" w:rsidP="005E69F0">
            <w:pPr>
              <w:pStyle w:val="BodyText"/>
              <w:rPr>
                <w:ins w:id="436" w:author="Anna Levchenko" w:date="2024-10-17T19:37:00Z"/>
              </w:rPr>
            </w:pPr>
            <w:ins w:id="437" w:author="Anna Levchenko" w:date="2024-10-17T19:37:00Z">
              <w:r w:rsidRPr="005E69F0">
                <w:t>person_id</w:t>
              </w:r>
            </w:ins>
          </w:p>
        </w:tc>
        <w:tc>
          <w:tcPr>
            <w:tcW w:w="1335" w:type="dxa"/>
          </w:tcPr>
          <w:p w14:paraId="6904E805" w14:textId="77777777" w:rsidR="009F0A31" w:rsidRPr="005E69F0" w:rsidRDefault="009F0A31" w:rsidP="005E69F0">
            <w:pPr>
              <w:pStyle w:val="BodyText"/>
              <w:rPr>
                <w:ins w:id="438" w:author="Anna Levchenko" w:date="2024-10-17T19:37:00Z"/>
              </w:rPr>
            </w:pPr>
            <w:ins w:id="439" w:author="Anna Levchenko" w:date="2024-10-17T19:37:00Z">
              <w:r w:rsidRPr="005E69F0">
                <w:t>auction_id</w:t>
              </w:r>
            </w:ins>
          </w:p>
        </w:tc>
        <w:tc>
          <w:tcPr>
            <w:tcW w:w="1335" w:type="dxa"/>
          </w:tcPr>
          <w:p w14:paraId="7C45EA6B" w14:textId="77777777" w:rsidR="009F0A31" w:rsidRPr="005E69F0" w:rsidRDefault="009F0A31" w:rsidP="005E69F0">
            <w:pPr>
              <w:pStyle w:val="BodyText"/>
              <w:rPr>
                <w:ins w:id="440" w:author="Anna Levchenko" w:date="2024-10-17T19:37:00Z"/>
              </w:rPr>
            </w:pPr>
            <w:ins w:id="441" w:author="Anna Levchenko" w:date="2024-10-17T19:37:00Z">
              <w:r w:rsidRPr="005E69F0">
                <w:t>starting_price</w:t>
              </w:r>
            </w:ins>
          </w:p>
        </w:tc>
        <w:tc>
          <w:tcPr>
            <w:tcW w:w="1335" w:type="dxa"/>
          </w:tcPr>
          <w:p w14:paraId="213F0C93" w14:textId="77777777" w:rsidR="009F0A31" w:rsidRPr="005E69F0" w:rsidRDefault="009F0A31" w:rsidP="005E69F0">
            <w:pPr>
              <w:pStyle w:val="BodyText"/>
              <w:rPr>
                <w:ins w:id="442" w:author="Anna Levchenko" w:date="2024-10-17T19:37:00Z"/>
              </w:rPr>
            </w:pPr>
            <w:ins w:id="443" w:author="Anna Levchenko" w:date="2024-10-17T19:37:00Z">
              <w:r w:rsidRPr="005E69F0">
                <w:t>description</w:t>
              </w:r>
            </w:ins>
          </w:p>
        </w:tc>
        <w:tc>
          <w:tcPr>
            <w:tcW w:w="1336" w:type="dxa"/>
          </w:tcPr>
          <w:p w14:paraId="0AD22711" w14:textId="77777777" w:rsidR="009F0A31" w:rsidRPr="005E69F0" w:rsidRDefault="009F0A31" w:rsidP="005E69F0">
            <w:pPr>
              <w:pStyle w:val="BodyText"/>
              <w:rPr>
                <w:ins w:id="444" w:author="Anna Levchenko" w:date="2024-10-17T19:37:00Z"/>
              </w:rPr>
            </w:pPr>
            <w:ins w:id="445" w:author="Anna Levchenko" w:date="2024-10-17T19:37:00Z">
              <w:r w:rsidRPr="005E69F0">
                <w:t>lot_number</w:t>
              </w:r>
            </w:ins>
          </w:p>
        </w:tc>
        <w:tc>
          <w:tcPr>
            <w:tcW w:w="1336" w:type="dxa"/>
          </w:tcPr>
          <w:p w14:paraId="3B316B7A" w14:textId="77777777" w:rsidR="009F0A31" w:rsidRPr="005E69F0" w:rsidRDefault="009F0A31" w:rsidP="005E69F0">
            <w:pPr>
              <w:pStyle w:val="BodyText"/>
              <w:rPr>
                <w:ins w:id="446" w:author="Anna Levchenko" w:date="2024-10-17T19:37:00Z"/>
              </w:rPr>
            </w:pPr>
            <w:ins w:id="447" w:author="Anna Levchenko" w:date="2024-10-17T19:37:00Z">
              <w:r w:rsidRPr="005E69F0">
                <w:t>category_id</w:t>
              </w:r>
            </w:ins>
          </w:p>
        </w:tc>
      </w:tr>
      <w:tr w:rsidR="009F0A31" w:rsidRPr="005E69F0" w14:paraId="3745C248" w14:textId="77777777" w:rsidTr="009F0A31">
        <w:trPr>
          <w:ins w:id="448" w:author="Anna Levchenko" w:date="2024-10-17T19:37:00Z"/>
        </w:trPr>
        <w:tc>
          <w:tcPr>
            <w:tcW w:w="1335" w:type="dxa"/>
          </w:tcPr>
          <w:p w14:paraId="5DFE21CA" w14:textId="77777777" w:rsidR="009F0A31" w:rsidRPr="005E69F0" w:rsidRDefault="009F0A31" w:rsidP="005E69F0">
            <w:pPr>
              <w:pStyle w:val="BodyText"/>
              <w:rPr>
                <w:ins w:id="449" w:author="Anna Levchenko" w:date="2024-10-17T19:37:00Z"/>
              </w:rPr>
            </w:pPr>
            <w:ins w:id="450" w:author="Anna Levchenko" w:date="2024-10-17T19:37:00Z">
              <w:r w:rsidRPr="005E69F0">
                <w:t>101</w:t>
              </w:r>
            </w:ins>
          </w:p>
        </w:tc>
        <w:tc>
          <w:tcPr>
            <w:tcW w:w="1335" w:type="dxa"/>
          </w:tcPr>
          <w:p w14:paraId="79633B17" w14:textId="77777777" w:rsidR="009F0A31" w:rsidRPr="005E69F0" w:rsidRDefault="009F0A31" w:rsidP="005E69F0">
            <w:pPr>
              <w:pStyle w:val="BodyText"/>
              <w:rPr>
                <w:ins w:id="451" w:author="Anna Levchenko" w:date="2024-10-17T19:37:00Z"/>
              </w:rPr>
            </w:pPr>
            <w:ins w:id="452" w:author="Anna Levchenko" w:date="2024-10-17T19:37:00Z">
              <w:r w:rsidRPr="005E69F0">
                <w:t>1</w:t>
              </w:r>
            </w:ins>
          </w:p>
        </w:tc>
        <w:tc>
          <w:tcPr>
            <w:tcW w:w="1335" w:type="dxa"/>
          </w:tcPr>
          <w:p w14:paraId="6EDED318" w14:textId="77777777" w:rsidR="009F0A31" w:rsidRPr="005E69F0" w:rsidRDefault="009F0A31" w:rsidP="005E69F0">
            <w:pPr>
              <w:pStyle w:val="BodyText"/>
              <w:rPr>
                <w:ins w:id="453" w:author="Anna Levchenko" w:date="2024-10-17T19:37:00Z"/>
              </w:rPr>
            </w:pPr>
            <w:ins w:id="454" w:author="Anna Levchenko" w:date="2024-10-17T19:37:00Z">
              <w:r w:rsidRPr="005E69F0">
                <w:t>1001</w:t>
              </w:r>
            </w:ins>
          </w:p>
        </w:tc>
        <w:tc>
          <w:tcPr>
            <w:tcW w:w="1335" w:type="dxa"/>
          </w:tcPr>
          <w:p w14:paraId="755535BA" w14:textId="77777777" w:rsidR="009F0A31" w:rsidRPr="005E69F0" w:rsidRDefault="009F0A31" w:rsidP="005E69F0">
            <w:pPr>
              <w:pStyle w:val="BodyText"/>
              <w:rPr>
                <w:ins w:id="455" w:author="Anna Levchenko" w:date="2024-10-17T19:37:00Z"/>
              </w:rPr>
            </w:pPr>
            <w:ins w:id="456" w:author="Anna Levchenko" w:date="2024-10-17T19:37:00Z">
              <w:r w:rsidRPr="005E69F0">
                <w:t>500</w:t>
              </w:r>
            </w:ins>
          </w:p>
        </w:tc>
        <w:tc>
          <w:tcPr>
            <w:tcW w:w="1335" w:type="dxa"/>
          </w:tcPr>
          <w:p w14:paraId="60FB2411" w14:textId="77777777" w:rsidR="009F0A31" w:rsidRPr="005E69F0" w:rsidRDefault="009F0A31" w:rsidP="005E69F0">
            <w:pPr>
              <w:pStyle w:val="BodyText"/>
              <w:rPr>
                <w:ins w:id="457" w:author="Anna Levchenko" w:date="2024-10-17T19:37:00Z"/>
              </w:rPr>
            </w:pPr>
            <w:ins w:id="458" w:author="Anna Levchenko" w:date="2024-10-17T19:37:00Z">
              <w:r w:rsidRPr="005E69F0">
                <w:t>Antique vase</w:t>
              </w:r>
            </w:ins>
          </w:p>
        </w:tc>
        <w:tc>
          <w:tcPr>
            <w:tcW w:w="1336" w:type="dxa"/>
          </w:tcPr>
          <w:p w14:paraId="1DA397FD" w14:textId="77777777" w:rsidR="009F0A31" w:rsidRPr="005E69F0" w:rsidRDefault="009F0A31" w:rsidP="005E69F0">
            <w:pPr>
              <w:pStyle w:val="BodyText"/>
              <w:rPr>
                <w:ins w:id="459" w:author="Anna Levchenko" w:date="2024-10-17T19:37:00Z"/>
              </w:rPr>
            </w:pPr>
            <w:ins w:id="460" w:author="Anna Levchenko" w:date="2024-10-17T19:37:00Z">
              <w:r w:rsidRPr="005E69F0">
                <w:t>2001</w:t>
              </w:r>
            </w:ins>
          </w:p>
        </w:tc>
        <w:tc>
          <w:tcPr>
            <w:tcW w:w="1336" w:type="dxa"/>
          </w:tcPr>
          <w:p w14:paraId="280A8965" w14:textId="77777777" w:rsidR="009F0A31" w:rsidRPr="005E69F0" w:rsidRDefault="009F0A31" w:rsidP="005E69F0">
            <w:pPr>
              <w:pStyle w:val="BodyText"/>
              <w:rPr>
                <w:ins w:id="461" w:author="Anna Levchenko" w:date="2024-10-17T19:37:00Z"/>
              </w:rPr>
            </w:pPr>
            <w:ins w:id="462" w:author="Anna Levchenko" w:date="2024-10-17T19:37:00Z">
              <w:r w:rsidRPr="005E69F0">
                <w:t>1</w:t>
              </w:r>
            </w:ins>
          </w:p>
        </w:tc>
      </w:tr>
      <w:tr w:rsidR="009F0A31" w:rsidRPr="005E69F0" w14:paraId="43698536" w14:textId="77777777" w:rsidTr="009F0A31">
        <w:trPr>
          <w:ins w:id="463" w:author="Anna Levchenko" w:date="2024-10-17T19:37:00Z"/>
        </w:trPr>
        <w:tc>
          <w:tcPr>
            <w:tcW w:w="1335" w:type="dxa"/>
          </w:tcPr>
          <w:p w14:paraId="0A3B0ECA" w14:textId="77777777" w:rsidR="009F0A31" w:rsidRPr="005E69F0" w:rsidRDefault="009F0A31" w:rsidP="005E69F0">
            <w:pPr>
              <w:pStyle w:val="BodyText"/>
              <w:rPr>
                <w:ins w:id="464" w:author="Anna Levchenko" w:date="2024-10-17T19:37:00Z"/>
              </w:rPr>
            </w:pPr>
            <w:ins w:id="465" w:author="Anna Levchenko" w:date="2024-10-17T19:37:00Z">
              <w:r w:rsidRPr="005E69F0">
                <w:t>102</w:t>
              </w:r>
            </w:ins>
          </w:p>
        </w:tc>
        <w:tc>
          <w:tcPr>
            <w:tcW w:w="1335" w:type="dxa"/>
          </w:tcPr>
          <w:p w14:paraId="16B30B91" w14:textId="77777777" w:rsidR="009F0A31" w:rsidRPr="005E69F0" w:rsidRDefault="009F0A31" w:rsidP="005E69F0">
            <w:pPr>
              <w:pStyle w:val="BodyText"/>
              <w:rPr>
                <w:ins w:id="466" w:author="Anna Levchenko" w:date="2024-10-17T19:37:00Z"/>
              </w:rPr>
            </w:pPr>
            <w:ins w:id="467" w:author="Anna Levchenko" w:date="2024-10-17T19:37:00Z">
              <w:r w:rsidRPr="005E69F0">
                <w:t>2</w:t>
              </w:r>
            </w:ins>
          </w:p>
        </w:tc>
        <w:tc>
          <w:tcPr>
            <w:tcW w:w="1335" w:type="dxa"/>
          </w:tcPr>
          <w:p w14:paraId="6DCF6548" w14:textId="77777777" w:rsidR="009F0A31" w:rsidRPr="005E69F0" w:rsidRDefault="009F0A31" w:rsidP="005E69F0">
            <w:pPr>
              <w:pStyle w:val="BodyText"/>
              <w:rPr>
                <w:ins w:id="468" w:author="Anna Levchenko" w:date="2024-10-17T19:37:00Z"/>
              </w:rPr>
            </w:pPr>
            <w:ins w:id="469" w:author="Anna Levchenko" w:date="2024-10-17T19:37:00Z">
              <w:r w:rsidRPr="005E69F0">
                <w:t>1002</w:t>
              </w:r>
            </w:ins>
          </w:p>
        </w:tc>
        <w:tc>
          <w:tcPr>
            <w:tcW w:w="1335" w:type="dxa"/>
          </w:tcPr>
          <w:p w14:paraId="486D706B" w14:textId="77777777" w:rsidR="009F0A31" w:rsidRPr="005E69F0" w:rsidRDefault="009F0A31" w:rsidP="005E69F0">
            <w:pPr>
              <w:pStyle w:val="BodyText"/>
              <w:rPr>
                <w:ins w:id="470" w:author="Anna Levchenko" w:date="2024-10-17T19:37:00Z"/>
              </w:rPr>
            </w:pPr>
            <w:ins w:id="471" w:author="Anna Levchenko" w:date="2024-10-17T19:37:00Z">
              <w:r w:rsidRPr="005E69F0">
                <w:t>1200</w:t>
              </w:r>
            </w:ins>
          </w:p>
        </w:tc>
        <w:tc>
          <w:tcPr>
            <w:tcW w:w="1335" w:type="dxa"/>
          </w:tcPr>
          <w:p w14:paraId="297E9D0D" w14:textId="77777777" w:rsidR="009F0A31" w:rsidRPr="005E69F0" w:rsidRDefault="009F0A31" w:rsidP="005E69F0">
            <w:pPr>
              <w:pStyle w:val="BodyText"/>
              <w:rPr>
                <w:ins w:id="472" w:author="Anna Levchenko" w:date="2024-10-17T19:37:00Z"/>
              </w:rPr>
            </w:pPr>
            <w:ins w:id="473" w:author="Anna Levchenko" w:date="2024-10-17T19:37:00Z">
              <w:r w:rsidRPr="005E69F0">
                <w:t>Vintage painting</w:t>
              </w:r>
            </w:ins>
          </w:p>
        </w:tc>
        <w:tc>
          <w:tcPr>
            <w:tcW w:w="1336" w:type="dxa"/>
          </w:tcPr>
          <w:p w14:paraId="795BCFF0" w14:textId="77777777" w:rsidR="009F0A31" w:rsidRPr="005E69F0" w:rsidRDefault="009F0A31" w:rsidP="005E69F0">
            <w:pPr>
              <w:pStyle w:val="BodyText"/>
              <w:rPr>
                <w:ins w:id="474" w:author="Anna Levchenko" w:date="2024-10-17T19:37:00Z"/>
              </w:rPr>
            </w:pPr>
            <w:ins w:id="475" w:author="Anna Levchenko" w:date="2024-10-17T19:37:00Z">
              <w:r w:rsidRPr="005E69F0">
                <w:t>2002</w:t>
              </w:r>
            </w:ins>
          </w:p>
        </w:tc>
        <w:tc>
          <w:tcPr>
            <w:tcW w:w="1336" w:type="dxa"/>
          </w:tcPr>
          <w:p w14:paraId="524530AF" w14:textId="77777777" w:rsidR="009F0A31" w:rsidRPr="005E69F0" w:rsidRDefault="009F0A31" w:rsidP="005E69F0">
            <w:pPr>
              <w:pStyle w:val="BodyText"/>
              <w:rPr>
                <w:ins w:id="476" w:author="Anna Levchenko" w:date="2024-10-17T19:37:00Z"/>
              </w:rPr>
            </w:pPr>
            <w:ins w:id="477" w:author="Anna Levchenko" w:date="2024-10-17T19:37:00Z">
              <w:r w:rsidRPr="005E69F0">
                <w:t>2</w:t>
              </w:r>
            </w:ins>
          </w:p>
        </w:tc>
      </w:tr>
      <w:tr w:rsidR="009F0A31" w:rsidRPr="005E69F0" w14:paraId="28D7653D" w14:textId="77777777" w:rsidTr="009F0A31">
        <w:trPr>
          <w:ins w:id="478" w:author="Anna Levchenko" w:date="2024-10-17T19:37:00Z"/>
        </w:trPr>
        <w:tc>
          <w:tcPr>
            <w:tcW w:w="1335" w:type="dxa"/>
          </w:tcPr>
          <w:p w14:paraId="42284813" w14:textId="77777777" w:rsidR="009F0A31" w:rsidRPr="005E69F0" w:rsidRDefault="009F0A31" w:rsidP="005E69F0">
            <w:pPr>
              <w:pStyle w:val="BodyText"/>
              <w:rPr>
                <w:ins w:id="479" w:author="Anna Levchenko" w:date="2024-10-17T19:37:00Z"/>
              </w:rPr>
            </w:pPr>
            <w:ins w:id="480" w:author="Anna Levchenko" w:date="2024-10-17T19:37:00Z">
              <w:r w:rsidRPr="005E69F0">
                <w:t>103</w:t>
              </w:r>
            </w:ins>
          </w:p>
        </w:tc>
        <w:tc>
          <w:tcPr>
            <w:tcW w:w="1335" w:type="dxa"/>
          </w:tcPr>
          <w:p w14:paraId="1E61EA7B" w14:textId="77777777" w:rsidR="009F0A31" w:rsidRPr="005E69F0" w:rsidRDefault="009F0A31" w:rsidP="005E69F0">
            <w:pPr>
              <w:pStyle w:val="BodyText"/>
              <w:rPr>
                <w:ins w:id="481" w:author="Anna Levchenko" w:date="2024-10-17T19:37:00Z"/>
              </w:rPr>
            </w:pPr>
            <w:ins w:id="482" w:author="Anna Levchenko" w:date="2024-10-17T19:37:00Z">
              <w:r w:rsidRPr="005E69F0">
                <w:t>4</w:t>
              </w:r>
            </w:ins>
          </w:p>
        </w:tc>
        <w:tc>
          <w:tcPr>
            <w:tcW w:w="1335" w:type="dxa"/>
          </w:tcPr>
          <w:p w14:paraId="2D6D218A" w14:textId="77777777" w:rsidR="009F0A31" w:rsidRPr="005E69F0" w:rsidRDefault="009F0A31" w:rsidP="005E69F0">
            <w:pPr>
              <w:pStyle w:val="BodyText"/>
              <w:rPr>
                <w:ins w:id="483" w:author="Anna Levchenko" w:date="2024-10-17T19:37:00Z"/>
              </w:rPr>
            </w:pPr>
            <w:ins w:id="484" w:author="Anna Levchenko" w:date="2024-10-17T19:37:00Z">
              <w:r w:rsidRPr="005E69F0">
                <w:t>1003</w:t>
              </w:r>
            </w:ins>
          </w:p>
        </w:tc>
        <w:tc>
          <w:tcPr>
            <w:tcW w:w="1335" w:type="dxa"/>
          </w:tcPr>
          <w:p w14:paraId="4EAC6F18" w14:textId="77777777" w:rsidR="009F0A31" w:rsidRPr="005E69F0" w:rsidRDefault="009F0A31" w:rsidP="005E69F0">
            <w:pPr>
              <w:pStyle w:val="BodyText"/>
              <w:rPr>
                <w:ins w:id="485" w:author="Anna Levchenko" w:date="2024-10-17T19:37:00Z"/>
              </w:rPr>
            </w:pPr>
            <w:ins w:id="486" w:author="Anna Levchenko" w:date="2024-10-17T19:37:00Z">
              <w:r w:rsidRPr="005E69F0">
                <w:t>2000</w:t>
              </w:r>
            </w:ins>
          </w:p>
        </w:tc>
        <w:tc>
          <w:tcPr>
            <w:tcW w:w="1335" w:type="dxa"/>
          </w:tcPr>
          <w:p w14:paraId="482EBBE4" w14:textId="77777777" w:rsidR="009F0A31" w:rsidRPr="005E69F0" w:rsidRDefault="009F0A31" w:rsidP="005E69F0">
            <w:pPr>
              <w:pStyle w:val="BodyText"/>
              <w:rPr>
                <w:ins w:id="487" w:author="Anna Levchenko" w:date="2024-10-17T19:37:00Z"/>
              </w:rPr>
            </w:pPr>
            <w:ins w:id="488" w:author="Anna Levchenko" w:date="2024-10-17T19:37:00Z">
              <w:r w:rsidRPr="005E69F0">
                <w:t>19th-century statue</w:t>
              </w:r>
            </w:ins>
          </w:p>
        </w:tc>
        <w:tc>
          <w:tcPr>
            <w:tcW w:w="1336" w:type="dxa"/>
          </w:tcPr>
          <w:p w14:paraId="43EB014E" w14:textId="77777777" w:rsidR="009F0A31" w:rsidRPr="005E69F0" w:rsidRDefault="009F0A31" w:rsidP="005E69F0">
            <w:pPr>
              <w:pStyle w:val="BodyText"/>
              <w:rPr>
                <w:ins w:id="489" w:author="Anna Levchenko" w:date="2024-10-17T19:37:00Z"/>
              </w:rPr>
            </w:pPr>
            <w:ins w:id="490" w:author="Anna Levchenko" w:date="2024-10-17T19:37:00Z">
              <w:r w:rsidRPr="005E69F0">
                <w:t>2003</w:t>
              </w:r>
            </w:ins>
          </w:p>
        </w:tc>
        <w:tc>
          <w:tcPr>
            <w:tcW w:w="1336" w:type="dxa"/>
          </w:tcPr>
          <w:p w14:paraId="299DE142" w14:textId="77777777" w:rsidR="009F0A31" w:rsidRPr="005E69F0" w:rsidRDefault="009F0A31" w:rsidP="005E69F0">
            <w:pPr>
              <w:pStyle w:val="BodyText"/>
              <w:rPr>
                <w:ins w:id="491" w:author="Anna Levchenko" w:date="2024-10-17T19:37:00Z"/>
              </w:rPr>
            </w:pPr>
            <w:ins w:id="492" w:author="Anna Levchenko" w:date="2024-10-17T19:37:00Z">
              <w:r w:rsidRPr="005E69F0">
                <w:t>3</w:t>
              </w:r>
            </w:ins>
          </w:p>
        </w:tc>
      </w:tr>
    </w:tbl>
    <w:p w14:paraId="5EEA3666" w14:textId="77777777" w:rsidR="00534385" w:rsidRDefault="00534385" w:rsidP="00534385">
      <w:pPr>
        <w:pStyle w:val="BodyText"/>
        <w:rPr>
          <w:ins w:id="493" w:author="Anna Levchenko" w:date="2024-10-17T19:35:00Z"/>
        </w:rPr>
      </w:pPr>
      <w:ins w:id="494" w:author="Anna Levchenko" w:date="2024-10-17T19:35:00Z">
        <w:r>
          <w:t>3. Category Table</w:t>
        </w:r>
      </w:ins>
    </w:p>
    <w:tbl>
      <w:tblPr>
        <w:tblStyle w:val="TableGrid"/>
        <w:tblW w:w="0" w:type="auto"/>
        <w:tblLook w:val="04A0" w:firstRow="1" w:lastRow="0" w:firstColumn="1" w:lastColumn="0" w:noHBand="0" w:noVBand="1"/>
      </w:tblPr>
      <w:tblGrid>
        <w:gridCol w:w="4673"/>
        <w:gridCol w:w="4674"/>
      </w:tblGrid>
      <w:tr w:rsidR="009F0A31" w:rsidRPr="00BB43D3" w14:paraId="5564A477" w14:textId="77777777" w:rsidTr="009F0A31">
        <w:trPr>
          <w:ins w:id="495" w:author="Anna Levchenko" w:date="2024-10-17T19:37:00Z"/>
        </w:trPr>
        <w:tc>
          <w:tcPr>
            <w:tcW w:w="4673" w:type="dxa"/>
          </w:tcPr>
          <w:p w14:paraId="3E4C21D4" w14:textId="77777777" w:rsidR="009F0A31" w:rsidRPr="00BB43D3" w:rsidRDefault="009F0A31" w:rsidP="00BB43D3">
            <w:pPr>
              <w:pStyle w:val="BodyText"/>
              <w:rPr>
                <w:ins w:id="496" w:author="Anna Levchenko" w:date="2024-10-17T19:37:00Z"/>
              </w:rPr>
            </w:pPr>
            <w:ins w:id="497" w:author="Anna Levchenko" w:date="2024-10-17T19:37:00Z">
              <w:r w:rsidRPr="00BB43D3">
                <w:t>category_id</w:t>
              </w:r>
            </w:ins>
          </w:p>
        </w:tc>
        <w:tc>
          <w:tcPr>
            <w:tcW w:w="4674" w:type="dxa"/>
          </w:tcPr>
          <w:p w14:paraId="09BA914B" w14:textId="77777777" w:rsidR="009F0A31" w:rsidRPr="00BB43D3" w:rsidRDefault="009F0A31" w:rsidP="00BB43D3">
            <w:pPr>
              <w:pStyle w:val="BodyText"/>
              <w:rPr>
                <w:ins w:id="498" w:author="Anna Levchenko" w:date="2024-10-17T19:37:00Z"/>
              </w:rPr>
            </w:pPr>
            <w:ins w:id="499" w:author="Anna Levchenko" w:date="2024-10-17T19:37:00Z">
              <w:r w:rsidRPr="00BB43D3">
                <w:t>name</w:t>
              </w:r>
            </w:ins>
          </w:p>
        </w:tc>
      </w:tr>
      <w:tr w:rsidR="009F0A31" w:rsidRPr="00BB43D3" w14:paraId="70AC0A76" w14:textId="77777777" w:rsidTr="009F0A31">
        <w:trPr>
          <w:ins w:id="500" w:author="Anna Levchenko" w:date="2024-10-17T19:37:00Z"/>
        </w:trPr>
        <w:tc>
          <w:tcPr>
            <w:tcW w:w="4673" w:type="dxa"/>
          </w:tcPr>
          <w:p w14:paraId="1106483E" w14:textId="77777777" w:rsidR="009F0A31" w:rsidRPr="00BB43D3" w:rsidRDefault="009F0A31" w:rsidP="00BB43D3">
            <w:pPr>
              <w:pStyle w:val="BodyText"/>
              <w:rPr>
                <w:ins w:id="501" w:author="Anna Levchenko" w:date="2024-10-17T19:37:00Z"/>
              </w:rPr>
            </w:pPr>
            <w:ins w:id="502" w:author="Anna Levchenko" w:date="2024-10-17T19:37:00Z">
              <w:r w:rsidRPr="00BB43D3">
                <w:t>1</w:t>
              </w:r>
            </w:ins>
          </w:p>
        </w:tc>
        <w:tc>
          <w:tcPr>
            <w:tcW w:w="4674" w:type="dxa"/>
          </w:tcPr>
          <w:p w14:paraId="390E324A" w14:textId="77777777" w:rsidR="009F0A31" w:rsidRPr="00BB43D3" w:rsidRDefault="009F0A31" w:rsidP="00BB43D3">
            <w:pPr>
              <w:pStyle w:val="BodyText"/>
              <w:rPr>
                <w:ins w:id="503" w:author="Anna Levchenko" w:date="2024-10-17T19:37:00Z"/>
              </w:rPr>
            </w:pPr>
            <w:ins w:id="504" w:author="Anna Levchenko" w:date="2024-10-17T19:37:00Z">
              <w:r w:rsidRPr="00BB43D3">
                <w:t>Ceramics</w:t>
              </w:r>
            </w:ins>
          </w:p>
        </w:tc>
      </w:tr>
      <w:tr w:rsidR="009F0A31" w:rsidRPr="00BB43D3" w14:paraId="65382D15" w14:textId="77777777" w:rsidTr="009F0A31">
        <w:trPr>
          <w:ins w:id="505" w:author="Anna Levchenko" w:date="2024-10-17T19:37:00Z"/>
        </w:trPr>
        <w:tc>
          <w:tcPr>
            <w:tcW w:w="4673" w:type="dxa"/>
          </w:tcPr>
          <w:p w14:paraId="131A38F2" w14:textId="77777777" w:rsidR="009F0A31" w:rsidRPr="00BB43D3" w:rsidRDefault="009F0A31" w:rsidP="00BB43D3">
            <w:pPr>
              <w:pStyle w:val="BodyText"/>
              <w:rPr>
                <w:ins w:id="506" w:author="Anna Levchenko" w:date="2024-10-17T19:37:00Z"/>
              </w:rPr>
            </w:pPr>
            <w:ins w:id="507" w:author="Anna Levchenko" w:date="2024-10-17T19:37:00Z">
              <w:r w:rsidRPr="00BB43D3">
                <w:t>2</w:t>
              </w:r>
            </w:ins>
          </w:p>
        </w:tc>
        <w:tc>
          <w:tcPr>
            <w:tcW w:w="4674" w:type="dxa"/>
          </w:tcPr>
          <w:p w14:paraId="70075AED" w14:textId="77777777" w:rsidR="009F0A31" w:rsidRPr="00BB43D3" w:rsidRDefault="009F0A31" w:rsidP="00BB43D3">
            <w:pPr>
              <w:pStyle w:val="BodyText"/>
              <w:rPr>
                <w:ins w:id="508" w:author="Anna Levchenko" w:date="2024-10-17T19:37:00Z"/>
              </w:rPr>
            </w:pPr>
            <w:ins w:id="509" w:author="Anna Levchenko" w:date="2024-10-17T19:37:00Z">
              <w:r w:rsidRPr="00BB43D3">
                <w:t>Paintings</w:t>
              </w:r>
            </w:ins>
          </w:p>
        </w:tc>
      </w:tr>
      <w:tr w:rsidR="009F0A31" w:rsidRPr="00BB43D3" w14:paraId="027EEA2B" w14:textId="77777777" w:rsidTr="009F0A31">
        <w:trPr>
          <w:ins w:id="510" w:author="Anna Levchenko" w:date="2024-10-17T19:37:00Z"/>
        </w:trPr>
        <w:tc>
          <w:tcPr>
            <w:tcW w:w="4673" w:type="dxa"/>
          </w:tcPr>
          <w:p w14:paraId="3726698D" w14:textId="77777777" w:rsidR="009F0A31" w:rsidRPr="00BB43D3" w:rsidRDefault="009F0A31" w:rsidP="00BB43D3">
            <w:pPr>
              <w:pStyle w:val="BodyText"/>
              <w:rPr>
                <w:ins w:id="511" w:author="Anna Levchenko" w:date="2024-10-17T19:37:00Z"/>
              </w:rPr>
            </w:pPr>
            <w:ins w:id="512" w:author="Anna Levchenko" w:date="2024-10-17T19:37:00Z">
              <w:r w:rsidRPr="00BB43D3">
                <w:t>3</w:t>
              </w:r>
            </w:ins>
          </w:p>
        </w:tc>
        <w:tc>
          <w:tcPr>
            <w:tcW w:w="4674" w:type="dxa"/>
          </w:tcPr>
          <w:p w14:paraId="57AC27C7" w14:textId="77777777" w:rsidR="009F0A31" w:rsidRPr="00BB43D3" w:rsidRDefault="009F0A31" w:rsidP="00BB43D3">
            <w:pPr>
              <w:pStyle w:val="BodyText"/>
              <w:rPr>
                <w:ins w:id="513" w:author="Anna Levchenko" w:date="2024-10-17T19:37:00Z"/>
              </w:rPr>
            </w:pPr>
            <w:ins w:id="514" w:author="Anna Levchenko" w:date="2024-10-17T19:37:00Z">
              <w:r w:rsidRPr="00BB43D3">
                <w:t>Sculptures</w:t>
              </w:r>
            </w:ins>
          </w:p>
        </w:tc>
      </w:tr>
    </w:tbl>
    <w:p w14:paraId="345B5E53" w14:textId="77777777" w:rsidR="00534385" w:rsidRDefault="00534385" w:rsidP="00534385">
      <w:pPr>
        <w:pStyle w:val="BodyText"/>
        <w:rPr>
          <w:ins w:id="515" w:author="Anna Levchenko" w:date="2024-10-17T19:35:00Z"/>
        </w:rPr>
      </w:pPr>
      <w:ins w:id="516" w:author="Anna Levchenko" w:date="2024-10-17T19:35:00Z">
        <w:r>
          <w:t>4. Auction Table</w:t>
        </w:r>
      </w:ins>
    </w:p>
    <w:tbl>
      <w:tblPr>
        <w:tblStyle w:val="TableGrid"/>
        <w:tblW w:w="0" w:type="auto"/>
        <w:tblLook w:val="04A0" w:firstRow="1" w:lastRow="0" w:firstColumn="1" w:lastColumn="0" w:noHBand="0" w:noVBand="1"/>
      </w:tblPr>
      <w:tblGrid>
        <w:gridCol w:w="1869"/>
        <w:gridCol w:w="1869"/>
        <w:gridCol w:w="1869"/>
        <w:gridCol w:w="1870"/>
        <w:gridCol w:w="1870"/>
      </w:tblGrid>
      <w:tr w:rsidR="009F0A31" w:rsidRPr="006259A6" w14:paraId="5E03600C" w14:textId="77777777" w:rsidTr="009F0A31">
        <w:trPr>
          <w:ins w:id="517" w:author="Anna Levchenko" w:date="2024-10-17T19:38:00Z"/>
        </w:trPr>
        <w:tc>
          <w:tcPr>
            <w:tcW w:w="1869" w:type="dxa"/>
          </w:tcPr>
          <w:p w14:paraId="0FD0CAB1" w14:textId="77777777" w:rsidR="009F0A31" w:rsidRPr="006259A6" w:rsidRDefault="009F0A31" w:rsidP="006259A6">
            <w:pPr>
              <w:pStyle w:val="BodyText"/>
              <w:rPr>
                <w:ins w:id="518" w:author="Anna Levchenko" w:date="2024-10-17T19:38:00Z"/>
              </w:rPr>
            </w:pPr>
            <w:ins w:id="519" w:author="Anna Levchenko" w:date="2024-10-17T19:38:00Z">
              <w:r w:rsidRPr="006259A6">
                <w:t>auction_id</w:t>
              </w:r>
            </w:ins>
          </w:p>
        </w:tc>
        <w:tc>
          <w:tcPr>
            <w:tcW w:w="1869" w:type="dxa"/>
          </w:tcPr>
          <w:p w14:paraId="57FC93D5" w14:textId="77777777" w:rsidR="009F0A31" w:rsidRPr="006259A6" w:rsidRDefault="009F0A31" w:rsidP="006259A6">
            <w:pPr>
              <w:pStyle w:val="BodyText"/>
              <w:rPr>
                <w:ins w:id="520" w:author="Anna Levchenko" w:date="2024-10-17T19:38:00Z"/>
              </w:rPr>
            </w:pPr>
            <w:ins w:id="521" w:author="Anna Levchenko" w:date="2024-10-17T19:38:00Z">
              <w:r w:rsidRPr="006259A6">
                <w:t>date</w:t>
              </w:r>
            </w:ins>
          </w:p>
        </w:tc>
        <w:tc>
          <w:tcPr>
            <w:tcW w:w="1869" w:type="dxa"/>
          </w:tcPr>
          <w:p w14:paraId="0FC040AD" w14:textId="77777777" w:rsidR="009F0A31" w:rsidRPr="006259A6" w:rsidRDefault="009F0A31" w:rsidP="006259A6">
            <w:pPr>
              <w:pStyle w:val="BodyText"/>
              <w:rPr>
                <w:ins w:id="522" w:author="Anna Levchenko" w:date="2024-10-17T19:38:00Z"/>
              </w:rPr>
            </w:pPr>
            <w:ins w:id="523" w:author="Anna Levchenko" w:date="2024-10-17T19:38:00Z">
              <w:r w:rsidRPr="006259A6">
                <w:t>time</w:t>
              </w:r>
            </w:ins>
          </w:p>
        </w:tc>
        <w:tc>
          <w:tcPr>
            <w:tcW w:w="1870" w:type="dxa"/>
          </w:tcPr>
          <w:p w14:paraId="5D7DEEB5" w14:textId="77777777" w:rsidR="009F0A31" w:rsidRPr="006259A6" w:rsidRDefault="009F0A31" w:rsidP="006259A6">
            <w:pPr>
              <w:pStyle w:val="BodyText"/>
              <w:rPr>
                <w:ins w:id="524" w:author="Anna Levchenko" w:date="2024-10-17T19:38:00Z"/>
              </w:rPr>
            </w:pPr>
            <w:ins w:id="525" w:author="Anna Levchenko" w:date="2024-10-17T19:38:00Z">
              <w:r w:rsidRPr="006259A6">
                <w:t>place</w:t>
              </w:r>
            </w:ins>
          </w:p>
        </w:tc>
        <w:tc>
          <w:tcPr>
            <w:tcW w:w="1870" w:type="dxa"/>
          </w:tcPr>
          <w:p w14:paraId="433B88FE" w14:textId="77777777" w:rsidR="009F0A31" w:rsidRPr="006259A6" w:rsidRDefault="009F0A31" w:rsidP="006259A6">
            <w:pPr>
              <w:pStyle w:val="BodyText"/>
              <w:rPr>
                <w:ins w:id="526" w:author="Anna Levchenko" w:date="2024-10-17T19:38:00Z"/>
              </w:rPr>
            </w:pPr>
            <w:ins w:id="527" w:author="Anna Levchenko" w:date="2024-10-17T19:38:00Z">
              <w:r w:rsidRPr="006259A6">
                <w:t>description</w:t>
              </w:r>
            </w:ins>
          </w:p>
        </w:tc>
      </w:tr>
      <w:tr w:rsidR="009F0A31" w:rsidRPr="006259A6" w14:paraId="3F0239CF" w14:textId="77777777" w:rsidTr="009F0A31">
        <w:trPr>
          <w:ins w:id="528" w:author="Anna Levchenko" w:date="2024-10-17T19:38:00Z"/>
        </w:trPr>
        <w:tc>
          <w:tcPr>
            <w:tcW w:w="1869" w:type="dxa"/>
          </w:tcPr>
          <w:p w14:paraId="42889C27" w14:textId="77777777" w:rsidR="009F0A31" w:rsidRPr="006259A6" w:rsidRDefault="009F0A31" w:rsidP="006259A6">
            <w:pPr>
              <w:pStyle w:val="BodyText"/>
              <w:rPr>
                <w:ins w:id="529" w:author="Anna Levchenko" w:date="2024-10-17T19:38:00Z"/>
              </w:rPr>
            </w:pPr>
            <w:ins w:id="530" w:author="Anna Levchenko" w:date="2024-10-17T19:38:00Z">
              <w:r w:rsidRPr="006259A6">
                <w:t>1001</w:t>
              </w:r>
            </w:ins>
          </w:p>
        </w:tc>
        <w:tc>
          <w:tcPr>
            <w:tcW w:w="1869" w:type="dxa"/>
          </w:tcPr>
          <w:p w14:paraId="0DDB5E4F" w14:textId="77777777" w:rsidR="009F0A31" w:rsidRPr="006259A6" w:rsidRDefault="009F0A31" w:rsidP="006259A6">
            <w:pPr>
              <w:pStyle w:val="BodyText"/>
              <w:rPr>
                <w:ins w:id="531" w:author="Anna Levchenko" w:date="2024-10-17T19:38:00Z"/>
              </w:rPr>
            </w:pPr>
            <w:ins w:id="532" w:author="Anna Levchenko" w:date="2024-10-17T19:38:00Z">
              <w:r w:rsidRPr="006259A6">
                <w:t>2024-10-01</w:t>
              </w:r>
            </w:ins>
          </w:p>
        </w:tc>
        <w:tc>
          <w:tcPr>
            <w:tcW w:w="1869" w:type="dxa"/>
          </w:tcPr>
          <w:p w14:paraId="33BDC3E2" w14:textId="77777777" w:rsidR="009F0A31" w:rsidRPr="006259A6" w:rsidRDefault="009F0A31" w:rsidP="006259A6">
            <w:pPr>
              <w:pStyle w:val="BodyText"/>
              <w:rPr>
                <w:ins w:id="533" w:author="Anna Levchenko" w:date="2024-10-17T19:38:00Z"/>
              </w:rPr>
            </w:pPr>
            <w:ins w:id="534" w:author="Anna Levchenko" w:date="2024-10-17T19:38:00Z">
              <w:r w:rsidRPr="006259A6">
                <w:t>14:00:00</w:t>
              </w:r>
            </w:ins>
          </w:p>
        </w:tc>
        <w:tc>
          <w:tcPr>
            <w:tcW w:w="1870" w:type="dxa"/>
          </w:tcPr>
          <w:p w14:paraId="12107E03" w14:textId="77777777" w:rsidR="009F0A31" w:rsidRPr="006259A6" w:rsidRDefault="009F0A31" w:rsidP="006259A6">
            <w:pPr>
              <w:pStyle w:val="BodyText"/>
              <w:rPr>
                <w:ins w:id="535" w:author="Anna Levchenko" w:date="2024-10-17T19:38:00Z"/>
              </w:rPr>
            </w:pPr>
            <w:ins w:id="536" w:author="Anna Levchenko" w:date="2024-10-17T19:38:00Z">
              <w:r w:rsidRPr="006259A6">
                <w:t>London</w:t>
              </w:r>
            </w:ins>
          </w:p>
        </w:tc>
        <w:tc>
          <w:tcPr>
            <w:tcW w:w="1870" w:type="dxa"/>
          </w:tcPr>
          <w:p w14:paraId="1DBEE274" w14:textId="77777777" w:rsidR="009F0A31" w:rsidRPr="006259A6" w:rsidRDefault="009F0A31" w:rsidP="006259A6">
            <w:pPr>
              <w:pStyle w:val="BodyText"/>
              <w:rPr>
                <w:ins w:id="537" w:author="Anna Levchenko" w:date="2024-10-17T19:38:00Z"/>
              </w:rPr>
            </w:pPr>
            <w:ins w:id="538" w:author="Anna Levchenko" w:date="2024-10-17T19:38:00Z">
              <w:r w:rsidRPr="006259A6">
                <w:t>Antique auction</w:t>
              </w:r>
            </w:ins>
          </w:p>
        </w:tc>
      </w:tr>
      <w:tr w:rsidR="009F0A31" w:rsidRPr="006259A6" w14:paraId="21D623AF" w14:textId="77777777" w:rsidTr="009F0A31">
        <w:trPr>
          <w:ins w:id="539" w:author="Anna Levchenko" w:date="2024-10-17T19:38:00Z"/>
        </w:trPr>
        <w:tc>
          <w:tcPr>
            <w:tcW w:w="1869" w:type="dxa"/>
          </w:tcPr>
          <w:p w14:paraId="5370807B" w14:textId="77777777" w:rsidR="009F0A31" w:rsidRPr="006259A6" w:rsidRDefault="009F0A31" w:rsidP="006259A6">
            <w:pPr>
              <w:pStyle w:val="BodyText"/>
              <w:rPr>
                <w:ins w:id="540" w:author="Anna Levchenko" w:date="2024-10-17T19:38:00Z"/>
              </w:rPr>
            </w:pPr>
            <w:ins w:id="541" w:author="Anna Levchenko" w:date="2024-10-17T19:38:00Z">
              <w:r w:rsidRPr="006259A6">
                <w:lastRenderedPageBreak/>
                <w:t>1002</w:t>
              </w:r>
            </w:ins>
          </w:p>
        </w:tc>
        <w:tc>
          <w:tcPr>
            <w:tcW w:w="1869" w:type="dxa"/>
          </w:tcPr>
          <w:p w14:paraId="1DFDD710" w14:textId="77777777" w:rsidR="009F0A31" w:rsidRPr="006259A6" w:rsidRDefault="009F0A31" w:rsidP="006259A6">
            <w:pPr>
              <w:pStyle w:val="BodyText"/>
              <w:rPr>
                <w:ins w:id="542" w:author="Anna Levchenko" w:date="2024-10-17T19:38:00Z"/>
              </w:rPr>
            </w:pPr>
            <w:ins w:id="543" w:author="Anna Levchenko" w:date="2024-10-17T19:38:00Z">
              <w:r w:rsidRPr="006259A6">
                <w:t>2024-10-15</w:t>
              </w:r>
            </w:ins>
          </w:p>
        </w:tc>
        <w:tc>
          <w:tcPr>
            <w:tcW w:w="1869" w:type="dxa"/>
          </w:tcPr>
          <w:p w14:paraId="2E303544" w14:textId="77777777" w:rsidR="009F0A31" w:rsidRPr="006259A6" w:rsidRDefault="009F0A31" w:rsidP="006259A6">
            <w:pPr>
              <w:pStyle w:val="BodyText"/>
              <w:rPr>
                <w:ins w:id="544" w:author="Anna Levchenko" w:date="2024-10-17T19:38:00Z"/>
              </w:rPr>
            </w:pPr>
            <w:ins w:id="545" w:author="Anna Levchenko" w:date="2024-10-17T19:38:00Z">
              <w:r w:rsidRPr="006259A6">
                <w:t>10:30:00</w:t>
              </w:r>
            </w:ins>
          </w:p>
        </w:tc>
        <w:tc>
          <w:tcPr>
            <w:tcW w:w="1870" w:type="dxa"/>
          </w:tcPr>
          <w:p w14:paraId="0A782AE1" w14:textId="77777777" w:rsidR="009F0A31" w:rsidRPr="006259A6" w:rsidRDefault="009F0A31" w:rsidP="006259A6">
            <w:pPr>
              <w:pStyle w:val="BodyText"/>
              <w:rPr>
                <w:ins w:id="546" w:author="Anna Levchenko" w:date="2024-10-17T19:38:00Z"/>
              </w:rPr>
            </w:pPr>
            <w:ins w:id="547" w:author="Anna Levchenko" w:date="2024-10-17T19:38:00Z">
              <w:r w:rsidRPr="006259A6">
                <w:t>New York</w:t>
              </w:r>
            </w:ins>
          </w:p>
        </w:tc>
        <w:tc>
          <w:tcPr>
            <w:tcW w:w="1870" w:type="dxa"/>
          </w:tcPr>
          <w:p w14:paraId="3F119D8E" w14:textId="77777777" w:rsidR="009F0A31" w:rsidRPr="006259A6" w:rsidRDefault="009F0A31" w:rsidP="006259A6">
            <w:pPr>
              <w:pStyle w:val="BodyText"/>
              <w:rPr>
                <w:ins w:id="548" w:author="Anna Levchenko" w:date="2024-10-17T19:38:00Z"/>
              </w:rPr>
            </w:pPr>
            <w:ins w:id="549" w:author="Anna Levchenko" w:date="2024-10-17T19:38:00Z">
              <w:r w:rsidRPr="006259A6">
                <w:t>Fine art auction</w:t>
              </w:r>
            </w:ins>
          </w:p>
        </w:tc>
      </w:tr>
      <w:tr w:rsidR="009F0A31" w:rsidRPr="006259A6" w14:paraId="1D8B2EFE" w14:textId="77777777" w:rsidTr="009F0A31">
        <w:trPr>
          <w:ins w:id="550" w:author="Anna Levchenko" w:date="2024-10-17T19:38:00Z"/>
        </w:trPr>
        <w:tc>
          <w:tcPr>
            <w:tcW w:w="1869" w:type="dxa"/>
          </w:tcPr>
          <w:p w14:paraId="2F23B4E9" w14:textId="77777777" w:rsidR="009F0A31" w:rsidRPr="006259A6" w:rsidRDefault="009F0A31" w:rsidP="006259A6">
            <w:pPr>
              <w:pStyle w:val="BodyText"/>
              <w:rPr>
                <w:ins w:id="551" w:author="Anna Levchenko" w:date="2024-10-17T19:38:00Z"/>
              </w:rPr>
            </w:pPr>
            <w:ins w:id="552" w:author="Anna Levchenko" w:date="2024-10-17T19:38:00Z">
              <w:r w:rsidRPr="006259A6">
                <w:t>1003</w:t>
              </w:r>
            </w:ins>
          </w:p>
        </w:tc>
        <w:tc>
          <w:tcPr>
            <w:tcW w:w="1869" w:type="dxa"/>
          </w:tcPr>
          <w:p w14:paraId="07E01B4D" w14:textId="77777777" w:rsidR="009F0A31" w:rsidRPr="006259A6" w:rsidRDefault="009F0A31" w:rsidP="006259A6">
            <w:pPr>
              <w:pStyle w:val="BodyText"/>
              <w:rPr>
                <w:ins w:id="553" w:author="Anna Levchenko" w:date="2024-10-17T19:38:00Z"/>
              </w:rPr>
            </w:pPr>
            <w:ins w:id="554" w:author="Anna Levchenko" w:date="2024-10-17T19:38:00Z">
              <w:r w:rsidRPr="006259A6">
                <w:t>2024-11-05</w:t>
              </w:r>
            </w:ins>
          </w:p>
        </w:tc>
        <w:tc>
          <w:tcPr>
            <w:tcW w:w="1869" w:type="dxa"/>
          </w:tcPr>
          <w:p w14:paraId="3B84057B" w14:textId="77777777" w:rsidR="009F0A31" w:rsidRPr="006259A6" w:rsidRDefault="009F0A31" w:rsidP="006259A6">
            <w:pPr>
              <w:pStyle w:val="BodyText"/>
              <w:rPr>
                <w:ins w:id="555" w:author="Anna Levchenko" w:date="2024-10-17T19:38:00Z"/>
              </w:rPr>
            </w:pPr>
            <w:ins w:id="556" w:author="Anna Levchenko" w:date="2024-10-17T19:38:00Z">
              <w:r w:rsidRPr="006259A6">
                <w:t>13:00:00</w:t>
              </w:r>
            </w:ins>
          </w:p>
        </w:tc>
        <w:tc>
          <w:tcPr>
            <w:tcW w:w="1870" w:type="dxa"/>
          </w:tcPr>
          <w:p w14:paraId="52D3157A" w14:textId="77777777" w:rsidR="009F0A31" w:rsidRPr="006259A6" w:rsidRDefault="009F0A31" w:rsidP="006259A6">
            <w:pPr>
              <w:pStyle w:val="BodyText"/>
              <w:rPr>
                <w:ins w:id="557" w:author="Anna Levchenko" w:date="2024-10-17T19:38:00Z"/>
              </w:rPr>
            </w:pPr>
            <w:ins w:id="558" w:author="Anna Levchenko" w:date="2024-10-17T19:38:00Z">
              <w:r w:rsidRPr="006259A6">
                <w:t>Paris</w:t>
              </w:r>
            </w:ins>
          </w:p>
        </w:tc>
        <w:tc>
          <w:tcPr>
            <w:tcW w:w="1870" w:type="dxa"/>
          </w:tcPr>
          <w:p w14:paraId="06EBC257" w14:textId="77777777" w:rsidR="009F0A31" w:rsidRPr="006259A6" w:rsidRDefault="009F0A31" w:rsidP="006259A6">
            <w:pPr>
              <w:pStyle w:val="BodyText"/>
              <w:rPr>
                <w:ins w:id="559" w:author="Anna Levchenko" w:date="2024-10-17T19:38:00Z"/>
              </w:rPr>
            </w:pPr>
            <w:ins w:id="560" w:author="Anna Levchenko" w:date="2024-10-17T19:38:00Z">
              <w:r w:rsidRPr="006259A6">
                <w:t>Historical artifacts</w:t>
              </w:r>
            </w:ins>
          </w:p>
        </w:tc>
      </w:tr>
    </w:tbl>
    <w:p w14:paraId="3212F68D" w14:textId="77777777" w:rsidR="00534385" w:rsidRDefault="00534385" w:rsidP="00534385">
      <w:pPr>
        <w:pStyle w:val="BodyText"/>
        <w:rPr>
          <w:ins w:id="561" w:author="Anna Levchenko" w:date="2024-10-17T19:35:00Z"/>
        </w:rPr>
      </w:pPr>
      <w:ins w:id="562" w:author="Anna Levchenko" w:date="2024-10-17T19:35:00Z">
        <w:r>
          <w:t>5. AuctionItem Bridge Table</w:t>
        </w:r>
      </w:ins>
    </w:p>
    <w:tbl>
      <w:tblPr>
        <w:tblStyle w:val="TableGrid"/>
        <w:tblW w:w="0" w:type="auto"/>
        <w:tblLook w:val="04A0" w:firstRow="1" w:lastRow="0" w:firstColumn="1" w:lastColumn="0" w:noHBand="0" w:noVBand="1"/>
      </w:tblPr>
      <w:tblGrid>
        <w:gridCol w:w="3115"/>
        <w:gridCol w:w="3116"/>
        <w:gridCol w:w="3116"/>
      </w:tblGrid>
      <w:tr w:rsidR="009F0A31" w:rsidRPr="007279A1" w14:paraId="07F70F5D" w14:textId="77777777" w:rsidTr="009F0A31">
        <w:trPr>
          <w:ins w:id="563" w:author="Anna Levchenko" w:date="2024-10-17T19:38:00Z"/>
        </w:trPr>
        <w:tc>
          <w:tcPr>
            <w:tcW w:w="3115" w:type="dxa"/>
          </w:tcPr>
          <w:p w14:paraId="468BADC6" w14:textId="77777777" w:rsidR="009F0A31" w:rsidRPr="007279A1" w:rsidRDefault="009F0A31" w:rsidP="007279A1">
            <w:pPr>
              <w:pStyle w:val="BodyText"/>
              <w:rPr>
                <w:ins w:id="564" w:author="Anna Levchenko" w:date="2024-10-17T19:38:00Z"/>
              </w:rPr>
            </w:pPr>
            <w:ins w:id="565" w:author="Anna Levchenko" w:date="2024-10-17T19:38:00Z">
              <w:r w:rsidRPr="007279A1">
                <w:t>auction_item_id</w:t>
              </w:r>
            </w:ins>
          </w:p>
        </w:tc>
        <w:tc>
          <w:tcPr>
            <w:tcW w:w="3116" w:type="dxa"/>
          </w:tcPr>
          <w:p w14:paraId="77965CE4" w14:textId="77777777" w:rsidR="009F0A31" w:rsidRPr="007279A1" w:rsidRDefault="009F0A31" w:rsidP="007279A1">
            <w:pPr>
              <w:pStyle w:val="BodyText"/>
              <w:rPr>
                <w:ins w:id="566" w:author="Anna Levchenko" w:date="2024-10-17T19:38:00Z"/>
              </w:rPr>
            </w:pPr>
            <w:ins w:id="567" w:author="Anna Levchenko" w:date="2024-10-17T19:38:00Z">
              <w:r w:rsidRPr="007279A1">
                <w:t>auction_id</w:t>
              </w:r>
            </w:ins>
          </w:p>
        </w:tc>
        <w:tc>
          <w:tcPr>
            <w:tcW w:w="3116" w:type="dxa"/>
          </w:tcPr>
          <w:p w14:paraId="5E76A078" w14:textId="77777777" w:rsidR="009F0A31" w:rsidRPr="007279A1" w:rsidRDefault="009F0A31" w:rsidP="007279A1">
            <w:pPr>
              <w:pStyle w:val="BodyText"/>
              <w:rPr>
                <w:ins w:id="568" w:author="Anna Levchenko" w:date="2024-10-17T19:38:00Z"/>
              </w:rPr>
            </w:pPr>
            <w:ins w:id="569" w:author="Anna Levchenko" w:date="2024-10-17T19:38:00Z">
              <w:r w:rsidRPr="007279A1">
                <w:t>item_id</w:t>
              </w:r>
            </w:ins>
          </w:p>
        </w:tc>
      </w:tr>
      <w:tr w:rsidR="009F0A31" w:rsidRPr="007279A1" w14:paraId="40756CFE" w14:textId="77777777" w:rsidTr="009F0A31">
        <w:trPr>
          <w:ins w:id="570" w:author="Anna Levchenko" w:date="2024-10-17T19:38:00Z"/>
        </w:trPr>
        <w:tc>
          <w:tcPr>
            <w:tcW w:w="3115" w:type="dxa"/>
          </w:tcPr>
          <w:p w14:paraId="2C150840" w14:textId="77777777" w:rsidR="009F0A31" w:rsidRPr="007279A1" w:rsidRDefault="009F0A31" w:rsidP="007279A1">
            <w:pPr>
              <w:pStyle w:val="BodyText"/>
              <w:rPr>
                <w:ins w:id="571" w:author="Anna Levchenko" w:date="2024-10-17T19:38:00Z"/>
              </w:rPr>
            </w:pPr>
            <w:ins w:id="572" w:author="Anna Levchenko" w:date="2024-10-17T19:38:00Z">
              <w:r w:rsidRPr="007279A1">
                <w:t>501</w:t>
              </w:r>
            </w:ins>
          </w:p>
        </w:tc>
        <w:tc>
          <w:tcPr>
            <w:tcW w:w="3116" w:type="dxa"/>
          </w:tcPr>
          <w:p w14:paraId="3DEA5232" w14:textId="77777777" w:rsidR="009F0A31" w:rsidRPr="007279A1" w:rsidRDefault="009F0A31" w:rsidP="007279A1">
            <w:pPr>
              <w:pStyle w:val="BodyText"/>
              <w:rPr>
                <w:ins w:id="573" w:author="Anna Levchenko" w:date="2024-10-17T19:38:00Z"/>
              </w:rPr>
            </w:pPr>
            <w:ins w:id="574" w:author="Anna Levchenko" w:date="2024-10-17T19:38:00Z">
              <w:r w:rsidRPr="007279A1">
                <w:t>1001</w:t>
              </w:r>
            </w:ins>
          </w:p>
        </w:tc>
        <w:tc>
          <w:tcPr>
            <w:tcW w:w="3116" w:type="dxa"/>
          </w:tcPr>
          <w:p w14:paraId="616024EC" w14:textId="77777777" w:rsidR="009F0A31" w:rsidRPr="007279A1" w:rsidRDefault="009F0A31" w:rsidP="007279A1">
            <w:pPr>
              <w:pStyle w:val="BodyText"/>
              <w:rPr>
                <w:ins w:id="575" w:author="Anna Levchenko" w:date="2024-10-17T19:38:00Z"/>
              </w:rPr>
            </w:pPr>
            <w:ins w:id="576" w:author="Anna Levchenko" w:date="2024-10-17T19:38:00Z">
              <w:r w:rsidRPr="007279A1">
                <w:t>101</w:t>
              </w:r>
            </w:ins>
          </w:p>
        </w:tc>
      </w:tr>
      <w:tr w:rsidR="009F0A31" w:rsidRPr="007279A1" w14:paraId="01993D3B" w14:textId="77777777" w:rsidTr="009F0A31">
        <w:trPr>
          <w:ins w:id="577" w:author="Anna Levchenko" w:date="2024-10-17T19:38:00Z"/>
        </w:trPr>
        <w:tc>
          <w:tcPr>
            <w:tcW w:w="3115" w:type="dxa"/>
          </w:tcPr>
          <w:p w14:paraId="73E31E64" w14:textId="77777777" w:rsidR="009F0A31" w:rsidRPr="007279A1" w:rsidRDefault="009F0A31" w:rsidP="007279A1">
            <w:pPr>
              <w:pStyle w:val="BodyText"/>
              <w:rPr>
                <w:ins w:id="578" w:author="Anna Levchenko" w:date="2024-10-17T19:38:00Z"/>
              </w:rPr>
            </w:pPr>
            <w:ins w:id="579" w:author="Anna Levchenko" w:date="2024-10-17T19:38:00Z">
              <w:r w:rsidRPr="007279A1">
                <w:t>502</w:t>
              </w:r>
            </w:ins>
          </w:p>
        </w:tc>
        <w:tc>
          <w:tcPr>
            <w:tcW w:w="3116" w:type="dxa"/>
          </w:tcPr>
          <w:p w14:paraId="6B11E586" w14:textId="77777777" w:rsidR="009F0A31" w:rsidRPr="007279A1" w:rsidRDefault="009F0A31" w:rsidP="007279A1">
            <w:pPr>
              <w:pStyle w:val="BodyText"/>
              <w:rPr>
                <w:ins w:id="580" w:author="Anna Levchenko" w:date="2024-10-17T19:38:00Z"/>
              </w:rPr>
            </w:pPr>
            <w:ins w:id="581" w:author="Anna Levchenko" w:date="2024-10-17T19:38:00Z">
              <w:r w:rsidRPr="007279A1">
                <w:t>1002</w:t>
              </w:r>
            </w:ins>
          </w:p>
        </w:tc>
        <w:tc>
          <w:tcPr>
            <w:tcW w:w="3116" w:type="dxa"/>
          </w:tcPr>
          <w:p w14:paraId="289F47FB" w14:textId="77777777" w:rsidR="009F0A31" w:rsidRPr="007279A1" w:rsidRDefault="009F0A31" w:rsidP="007279A1">
            <w:pPr>
              <w:pStyle w:val="BodyText"/>
              <w:rPr>
                <w:ins w:id="582" w:author="Anna Levchenko" w:date="2024-10-17T19:38:00Z"/>
              </w:rPr>
            </w:pPr>
            <w:ins w:id="583" w:author="Anna Levchenko" w:date="2024-10-17T19:38:00Z">
              <w:r w:rsidRPr="007279A1">
                <w:t>102</w:t>
              </w:r>
            </w:ins>
          </w:p>
        </w:tc>
      </w:tr>
      <w:tr w:rsidR="009F0A31" w:rsidRPr="007279A1" w14:paraId="454B53EF" w14:textId="77777777" w:rsidTr="009F0A31">
        <w:trPr>
          <w:ins w:id="584" w:author="Anna Levchenko" w:date="2024-10-17T19:38:00Z"/>
        </w:trPr>
        <w:tc>
          <w:tcPr>
            <w:tcW w:w="3115" w:type="dxa"/>
          </w:tcPr>
          <w:p w14:paraId="6ECEBA20" w14:textId="77777777" w:rsidR="009F0A31" w:rsidRPr="007279A1" w:rsidRDefault="009F0A31" w:rsidP="007279A1">
            <w:pPr>
              <w:pStyle w:val="BodyText"/>
              <w:rPr>
                <w:ins w:id="585" w:author="Anna Levchenko" w:date="2024-10-17T19:38:00Z"/>
              </w:rPr>
            </w:pPr>
            <w:ins w:id="586" w:author="Anna Levchenko" w:date="2024-10-17T19:38:00Z">
              <w:r w:rsidRPr="007279A1">
                <w:t>503</w:t>
              </w:r>
            </w:ins>
          </w:p>
        </w:tc>
        <w:tc>
          <w:tcPr>
            <w:tcW w:w="3116" w:type="dxa"/>
          </w:tcPr>
          <w:p w14:paraId="0BC75896" w14:textId="77777777" w:rsidR="009F0A31" w:rsidRPr="007279A1" w:rsidRDefault="009F0A31" w:rsidP="007279A1">
            <w:pPr>
              <w:pStyle w:val="BodyText"/>
              <w:rPr>
                <w:ins w:id="587" w:author="Anna Levchenko" w:date="2024-10-17T19:38:00Z"/>
              </w:rPr>
            </w:pPr>
            <w:ins w:id="588" w:author="Anna Levchenko" w:date="2024-10-17T19:38:00Z">
              <w:r w:rsidRPr="007279A1">
                <w:t>1003</w:t>
              </w:r>
            </w:ins>
          </w:p>
        </w:tc>
        <w:tc>
          <w:tcPr>
            <w:tcW w:w="3116" w:type="dxa"/>
          </w:tcPr>
          <w:p w14:paraId="799E345A" w14:textId="77777777" w:rsidR="009F0A31" w:rsidRPr="007279A1" w:rsidRDefault="009F0A31" w:rsidP="007279A1">
            <w:pPr>
              <w:pStyle w:val="BodyText"/>
              <w:rPr>
                <w:ins w:id="589" w:author="Anna Levchenko" w:date="2024-10-17T19:38:00Z"/>
              </w:rPr>
            </w:pPr>
            <w:ins w:id="590" w:author="Anna Levchenko" w:date="2024-10-17T19:38:00Z">
              <w:r w:rsidRPr="007279A1">
                <w:t>103</w:t>
              </w:r>
            </w:ins>
          </w:p>
        </w:tc>
      </w:tr>
    </w:tbl>
    <w:p w14:paraId="32B4D5BC" w14:textId="77777777" w:rsidR="00534385" w:rsidRDefault="00534385" w:rsidP="00534385">
      <w:pPr>
        <w:pStyle w:val="BodyText"/>
        <w:rPr>
          <w:ins w:id="591" w:author="Anna Levchenko" w:date="2024-10-17T19:35:00Z"/>
        </w:rPr>
      </w:pPr>
      <w:ins w:id="592" w:author="Anna Levchenko" w:date="2024-10-17T19:35:00Z">
        <w:r>
          <w:t>6. Bid Table</w:t>
        </w:r>
      </w:ins>
    </w:p>
    <w:tbl>
      <w:tblPr>
        <w:tblStyle w:val="TableGrid"/>
        <w:tblW w:w="0" w:type="auto"/>
        <w:tblLook w:val="04A0" w:firstRow="1" w:lastRow="0" w:firstColumn="1" w:lastColumn="0" w:noHBand="0" w:noVBand="1"/>
      </w:tblPr>
      <w:tblGrid>
        <w:gridCol w:w="1869"/>
        <w:gridCol w:w="1869"/>
        <w:gridCol w:w="1869"/>
        <w:gridCol w:w="1870"/>
        <w:gridCol w:w="1870"/>
      </w:tblGrid>
      <w:tr w:rsidR="009F0A31" w:rsidRPr="00F46EB8" w14:paraId="5B3E2549" w14:textId="77777777" w:rsidTr="009F0A31">
        <w:trPr>
          <w:ins w:id="593" w:author="Anna Levchenko" w:date="2024-10-17T19:38:00Z"/>
        </w:trPr>
        <w:tc>
          <w:tcPr>
            <w:tcW w:w="1869" w:type="dxa"/>
          </w:tcPr>
          <w:p w14:paraId="49BE1EA4" w14:textId="77777777" w:rsidR="009F0A31" w:rsidRPr="00F46EB8" w:rsidRDefault="009F0A31" w:rsidP="00F46EB8">
            <w:pPr>
              <w:pStyle w:val="BodyText"/>
              <w:rPr>
                <w:ins w:id="594" w:author="Anna Levchenko" w:date="2024-10-17T19:38:00Z"/>
              </w:rPr>
            </w:pPr>
            <w:ins w:id="595" w:author="Anna Levchenko" w:date="2024-10-17T19:38:00Z">
              <w:r w:rsidRPr="00F46EB8">
                <w:t>bid_id</w:t>
              </w:r>
            </w:ins>
          </w:p>
        </w:tc>
        <w:tc>
          <w:tcPr>
            <w:tcW w:w="1869" w:type="dxa"/>
          </w:tcPr>
          <w:p w14:paraId="1DAA5D03" w14:textId="77777777" w:rsidR="009F0A31" w:rsidRPr="00F46EB8" w:rsidRDefault="009F0A31" w:rsidP="00F46EB8">
            <w:pPr>
              <w:pStyle w:val="BodyText"/>
              <w:rPr>
                <w:ins w:id="596" w:author="Anna Levchenko" w:date="2024-10-17T19:38:00Z"/>
              </w:rPr>
            </w:pPr>
            <w:ins w:id="597" w:author="Anna Levchenko" w:date="2024-10-17T19:38:00Z">
              <w:r w:rsidRPr="00F46EB8">
                <w:t>item_id</w:t>
              </w:r>
            </w:ins>
          </w:p>
        </w:tc>
        <w:tc>
          <w:tcPr>
            <w:tcW w:w="1869" w:type="dxa"/>
          </w:tcPr>
          <w:p w14:paraId="2BBEF0FE" w14:textId="77777777" w:rsidR="009F0A31" w:rsidRPr="00F46EB8" w:rsidRDefault="009F0A31" w:rsidP="00F46EB8">
            <w:pPr>
              <w:pStyle w:val="BodyText"/>
              <w:rPr>
                <w:ins w:id="598" w:author="Anna Levchenko" w:date="2024-10-17T19:38:00Z"/>
              </w:rPr>
            </w:pPr>
            <w:ins w:id="599" w:author="Anna Levchenko" w:date="2024-10-17T19:38:00Z">
              <w:r w:rsidRPr="00F46EB8">
                <w:t>person_id</w:t>
              </w:r>
            </w:ins>
          </w:p>
        </w:tc>
        <w:tc>
          <w:tcPr>
            <w:tcW w:w="1870" w:type="dxa"/>
          </w:tcPr>
          <w:p w14:paraId="572FFCE4" w14:textId="77777777" w:rsidR="009F0A31" w:rsidRPr="00F46EB8" w:rsidRDefault="009F0A31" w:rsidP="00F46EB8">
            <w:pPr>
              <w:pStyle w:val="BodyText"/>
              <w:rPr>
                <w:ins w:id="600" w:author="Anna Levchenko" w:date="2024-10-17T19:38:00Z"/>
              </w:rPr>
            </w:pPr>
            <w:ins w:id="601" w:author="Anna Levchenko" w:date="2024-10-17T19:38:00Z">
              <w:r w:rsidRPr="00F46EB8">
                <w:t>amount</w:t>
              </w:r>
            </w:ins>
          </w:p>
        </w:tc>
        <w:tc>
          <w:tcPr>
            <w:tcW w:w="1870" w:type="dxa"/>
          </w:tcPr>
          <w:p w14:paraId="67058EA4" w14:textId="77777777" w:rsidR="009F0A31" w:rsidRPr="00F46EB8" w:rsidRDefault="009F0A31" w:rsidP="00F46EB8">
            <w:pPr>
              <w:pStyle w:val="BodyText"/>
              <w:rPr>
                <w:ins w:id="602" w:author="Anna Levchenko" w:date="2024-10-17T19:38:00Z"/>
              </w:rPr>
            </w:pPr>
            <w:ins w:id="603" w:author="Anna Levchenko" w:date="2024-10-17T19:38:00Z">
              <w:r w:rsidRPr="00F46EB8">
                <w:t>time</w:t>
              </w:r>
            </w:ins>
          </w:p>
        </w:tc>
      </w:tr>
      <w:tr w:rsidR="009F0A31" w:rsidRPr="00F46EB8" w14:paraId="562EE3C9" w14:textId="77777777" w:rsidTr="009F0A31">
        <w:trPr>
          <w:ins w:id="604" w:author="Anna Levchenko" w:date="2024-10-17T19:38:00Z"/>
        </w:trPr>
        <w:tc>
          <w:tcPr>
            <w:tcW w:w="1869" w:type="dxa"/>
          </w:tcPr>
          <w:p w14:paraId="7A293716" w14:textId="77777777" w:rsidR="009F0A31" w:rsidRPr="00F46EB8" w:rsidRDefault="009F0A31" w:rsidP="00F46EB8">
            <w:pPr>
              <w:pStyle w:val="BodyText"/>
              <w:rPr>
                <w:ins w:id="605" w:author="Anna Levchenko" w:date="2024-10-17T19:38:00Z"/>
              </w:rPr>
            </w:pPr>
            <w:ins w:id="606" w:author="Anna Levchenko" w:date="2024-10-17T19:38:00Z">
              <w:r w:rsidRPr="00F46EB8">
                <w:t>301</w:t>
              </w:r>
            </w:ins>
          </w:p>
        </w:tc>
        <w:tc>
          <w:tcPr>
            <w:tcW w:w="1869" w:type="dxa"/>
          </w:tcPr>
          <w:p w14:paraId="1A333178" w14:textId="77777777" w:rsidR="009F0A31" w:rsidRPr="00F46EB8" w:rsidRDefault="009F0A31" w:rsidP="00F46EB8">
            <w:pPr>
              <w:pStyle w:val="BodyText"/>
              <w:rPr>
                <w:ins w:id="607" w:author="Anna Levchenko" w:date="2024-10-17T19:38:00Z"/>
              </w:rPr>
            </w:pPr>
            <w:ins w:id="608" w:author="Anna Levchenko" w:date="2024-10-17T19:38:00Z">
              <w:r w:rsidRPr="00F46EB8">
                <w:t>101</w:t>
              </w:r>
            </w:ins>
          </w:p>
        </w:tc>
        <w:tc>
          <w:tcPr>
            <w:tcW w:w="1869" w:type="dxa"/>
          </w:tcPr>
          <w:p w14:paraId="38FD806B" w14:textId="77777777" w:rsidR="009F0A31" w:rsidRPr="00F46EB8" w:rsidRDefault="009F0A31" w:rsidP="00F46EB8">
            <w:pPr>
              <w:pStyle w:val="BodyText"/>
              <w:rPr>
                <w:ins w:id="609" w:author="Anna Levchenko" w:date="2024-10-17T19:38:00Z"/>
              </w:rPr>
            </w:pPr>
            <w:ins w:id="610" w:author="Anna Levchenko" w:date="2024-10-17T19:38:00Z">
              <w:r w:rsidRPr="00F46EB8">
                <w:t>3</w:t>
              </w:r>
            </w:ins>
          </w:p>
        </w:tc>
        <w:tc>
          <w:tcPr>
            <w:tcW w:w="1870" w:type="dxa"/>
          </w:tcPr>
          <w:p w14:paraId="703448B5" w14:textId="77777777" w:rsidR="009F0A31" w:rsidRPr="00F46EB8" w:rsidRDefault="009F0A31" w:rsidP="00F46EB8">
            <w:pPr>
              <w:pStyle w:val="BodyText"/>
              <w:rPr>
                <w:ins w:id="611" w:author="Anna Levchenko" w:date="2024-10-17T19:38:00Z"/>
              </w:rPr>
            </w:pPr>
            <w:ins w:id="612" w:author="Anna Levchenko" w:date="2024-10-17T19:38:00Z">
              <w:r w:rsidRPr="00F46EB8">
                <w:t>600</w:t>
              </w:r>
            </w:ins>
          </w:p>
        </w:tc>
        <w:tc>
          <w:tcPr>
            <w:tcW w:w="1870" w:type="dxa"/>
          </w:tcPr>
          <w:p w14:paraId="20D63EAB" w14:textId="77777777" w:rsidR="009F0A31" w:rsidRPr="00F46EB8" w:rsidRDefault="009F0A31" w:rsidP="00F46EB8">
            <w:pPr>
              <w:pStyle w:val="BodyText"/>
              <w:rPr>
                <w:ins w:id="613" w:author="Anna Levchenko" w:date="2024-10-17T19:38:00Z"/>
              </w:rPr>
            </w:pPr>
            <w:ins w:id="614" w:author="Anna Levchenko" w:date="2024-10-17T19:38:00Z">
              <w:r w:rsidRPr="00F46EB8">
                <w:t>2024-10-01 14:15:00</w:t>
              </w:r>
            </w:ins>
          </w:p>
        </w:tc>
      </w:tr>
      <w:tr w:rsidR="009F0A31" w:rsidRPr="00F46EB8" w14:paraId="0628257E" w14:textId="77777777" w:rsidTr="009F0A31">
        <w:trPr>
          <w:ins w:id="615" w:author="Anna Levchenko" w:date="2024-10-17T19:38:00Z"/>
        </w:trPr>
        <w:tc>
          <w:tcPr>
            <w:tcW w:w="1869" w:type="dxa"/>
          </w:tcPr>
          <w:p w14:paraId="5FE582AA" w14:textId="77777777" w:rsidR="009F0A31" w:rsidRPr="00F46EB8" w:rsidRDefault="009F0A31" w:rsidP="00F46EB8">
            <w:pPr>
              <w:pStyle w:val="BodyText"/>
              <w:rPr>
                <w:ins w:id="616" w:author="Anna Levchenko" w:date="2024-10-17T19:38:00Z"/>
              </w:rPr>
            </w:pPr>
            <w:ins w:id="617" w:author="Anna Levchenko" w:date="2024-10-17T19:38:00Z">
              <w:r w:rsidRPr="00F46EB8">
                <w:t>302</w:t>
              </w:r>
            </w:ins>
          </w:p>
        </w:tc>
        <w:tc>
          <w:tcPr>
            <w:tcW w:w="1869" w:type="dxa"/>
          </w:tcPr>
          <w:p w14:paraId="02D29C23" w14:textId="77777777" w:rsidR="009F0A31" w:rsidRPr="00F46EB8" w:rsidRDefault="009F0A31" w:rsidP="00F46EB8">
            <w:pPr>
              <w:pStyle w:val="BodyText"/>
              <w:rPr>
                <w:ins w:id="618" w:author="Anna Levchenko" w:date="2024-10-17T19:38:00Z"/>
              </w:rPr>
            </w:pPr>
            <w:ins w:id="619" w:author="Anna Levchenko" w:date="2024-10-17T19:38:00Z">
              <w:r w:rsidRPr="00F46EB8">
                <w:t>102</w:t>
              </w:r>
            </w:ins>
          </w:p>
        </w:tc>
        <w:tc>
          <w:tcPr>
            <w:tcW w:w="1869" w:type="dxa"/>
          </w:tcPr>
          <w:p w14:paraId="64BC9F2A" w14:textId="77777777" w:rsidR="009F0A31" w:rsidRPr="00F46EB8" w:rsidRDefault="009F0A31" w:rsidP="00F46EB8">
            <w:pPr>
              <w:pStyle w:val="BodyText"/>
              <w:rPr>
                <w:ins w:id="620" w:author="Anna Levchenko" w:date="2024-10-17T19:38:00Z"/>
              </w:rPr>
            </w:pPr>
            <w:ins w:id="621" w:author="Anna Levchenko" w:date="2024-10-17T19:38:00Z">
              <w:r w:rsidRPr="00F46EB8">
                <w:t>2</w:t>
              </w:r>
            </w:ins>
          </w:p>
        </w:tc>
        <w:tc>
          <w:tcPr>
            <w:tcW w:w="1870" w:type="dxa"/>
          </w:tcPr>
          <w:p w14:paraId="3332EDCB" w14:textId="77777777" w:rsidR="009F0A31" w:rsidRPr="00F46EB8" w:rsidRDefault="009F0A31" w:rsidP="00F46EB8">
            <w:pPr>
              <w:pStyle w:val="BodyText"/>
              <w:rPr>
                <w:ins w:id="622" w:author="Anna Levchenko" w:date="2024-10-17T19:38:00Z"/>
              </w:rPr>
            </w:pPr>
            <w:ins w:id="623" w:author="Anna Levchenko" w:date="2024-10-17T19:38:00Z">
              <w:r w:rsidRPr="00F46EB8">
                <w:t>1500</w:t>
              </w:r>
            </w:ins>
          </w:p>
        </w:tc>
        <w:tc>
          <w:tcPr>
            <w:tcW w:w="1870" w:type="dxa"/>
          </w:tcPr>
          <w:p w14:paraId="43D965EE" w14:textId="77777777" w:rsidR="009F0A31" w:rsidRPr="00F46EB8" w:rsidRDefault="009F0A31" w:rsidP="00F46EB8">
            <w:pPr>
              <w:pStyle w:val="BodyText"/>
              <w:rPr>
                <w:ins w:id="624" w:author="Anna Levchenko" w:date="2024-10-17T19:38:00Z"/>
              </w:rPr>
            </w:pPr>
            <w:ins w:id="625" w:author="Anna Levchenko" w:date="2024-10-17T19:38:00Z">
              <w:r w:rsidRPr="00F46EB8">
                <w:t>2024-10-15 10:45:00</w:t>
              </w:r>
            </w:ins>
          </w:p>
        </w:tc>
      </w:tr>
      <w:tr w:rsidR="009F0A31" w:rsidRPr="00F46EB8" w14:paraId="0BF56C2E" w14:textId="77777777" w:rsidTr="009F0A31">
        <w:trPr>
          <w:ins w:id="626" w:author="Anna Levchenko" w:date="2024-10-17T19:38:00Z"/>
        </w:trPr>
        <w:tc>
          <w:tcPr>
            <w:tcW w:w="1869" w:type="dxa"/>
          </w:tcPr>
          <w:p w14:paraId="4D3317EF" w14:textId="77777777" w:rsidR="009F0A31" w:rsidRPr="00F46EB8" w:rsidRDefault="009F0A31" w:rsidP="00F46EB8">
            <w:pPr>
              <w:pStyle w:val="BodyText"/>
              <w:rPr>
                <w:ins w:id="627" w:author="Anna Levchenko" w:date="2024-10-17T19:38:00Z"/>
              </w:rPr>
            </w:pPr>
            <w:ins w:id="628" w:author="Anna Levchenko" w:date="2024-10-17T19:38:00Z">
              <w:r w:rsidRPr="00F46EB8">
                <w:t>303</w:t>
              </w:r>
            </w:ins>
          </w:p>
        </w:tc>
        <w:tc>
          <w:tcPr>
            <w:tcW w:w="1869" w:type="dxa"/>
          </w:tcPr>
          <w:p w14:paraId="3C29F867" w14:textId="77777777" w:rsidR="009F0A31" w:rsidRPr="00F46EB8" w:rsidRDefault="009F0A31" w:rsidP="00F46EB8">
            <w:pPr>
              <w:pStyle w:val="BodyText"/>
              <w:rPr>
                <w:ins w:id="629" w:author="Anna Levchenko" w:date="2024-10-17T19:38:00Z"/>
              </w:rPr>
            </w:pPr>
            <w:ins w:id="630" w:author="Anna Levchenko" w:date="2024-10-17T19:38:00Z">
              <w:r w:rsidRPr="00F46EB8">
                <w:t>103</w:t>
              </w:r>
            </w:ins>
          </w:p>
        </w:tc>
        <w:tc>
          <w:tcPr>
            <w:tcW w:w="1869" w:type="dxa"/>
          </w:tcPr>
          <w:p w14:paraId="312B5352" w14:textId="77777777" w:rsidR="009F0A31" w:rsidRPr="00F46EB8" w:rsidRDefault="009F0A31" w:rsidP="00F46EB8">
            <w:pPr>
              <w:pStyle w:val="BodyText"/>
              <w:rPr>
                <w:ins w:id="631" w:author="Anna Levchenko" w:date="2024-10-17T19:38:00Z"/>
              </w:rPr>
            </w:pPr>
            <w:ins w:id="632" w:author="Anna Levchenko" w:date="2024-10-17T19:38:00Z">
              <w:r w:rsidRPr="00F46EB8">
                <w:t>3</w:t>
              </w:r>
            </w:ins>
          </w:p>
        </w:tc>
        <w:tc>
          <w:tcPr>
            <w:tcW w:w="1870" w:type="dxa"/>
          </w:tcPr>
          <w:p w14:paraId="66284AB3" w14:textId="77777777" w:rsidR="009F0A31" w:rsidRPr="00F46EB8" w:rsidRDefault="009F0A31" w:rsidP="00F46EB8">
            <w:pPr>
              <w:pStyle w:val="BodyText"/>
              <w:rPr>
                <w:ins w:id="633" w:author="Anna Levchenko" w:date="2024-10-17T19:38:00Z"/>
              </w:rPr>
            </w:pPr>
            <w:ins w:id="634" w:author="Anna Levchenko" w:date="2024-10-17T19:38:00Z">
              <w:r w:rsidRPr="00F46EB8">
                <w:t>2200</w:t>
              </w:r>
            </w:ins>
          </w:p>
        </w:tc>
        <w:tc>
          <w:tcPr>
            <w:tcW w:w="1870" w:type="dxa"/>
          </w:tcPr>
          <w:p w14:paraId="32C6B408" w14:textId="77777777" w:rsidR="009F0A31" w:rsidRPr="00F46EB8" w:rsidRDefault="009F0A31" w:rsidP="00F46EB8">
            <w:pPr>
              <w:pStyle w:val="BodyText"/>
              <w:rPr>
                <w:ins w:id="635" w:author="Anna Levchenko" w:date="2024-10-17T19:38:00Z"/>
              </w:rPr>
            </w:pPr>
            <w:ins w:id="636" w:author="Anna Levchenko" w:date="2024-10-17T19:38:00Z">
              <w:r w:rsidRPr="00F46EB8">
                <w:t>2024-11-05 13:30:00</w:t>
              </w:r>
            </w:ins>
          </w:p>
        </w:tc>
      </w:tr>
    </w:tbl>
    <w:p w14:paraId="19B0B275" w14:textId="5F5FDD40" w:rsidR="00534385" w:rsidRDefault="00534385" w:rsidP="00534385">
      <w:pPr>
        <w:pStyle w:val="BodyText"/>
        <w:rPr>
          <w:ins w:id="637" w:author="Anna Levchenko" w:date="2024-10-17T19:35:00Z"/>
        </w:rPr>
      </w:pPr>
      <w:ins w:id="638" w:author="Anna Levchenko" w:date="2024-10-17T19:35:00Z">
        <w:r>
          <w:t>7. Payment Table</w:t>
        </w:r>
      </w:ins>
    </w:p>
    <w:tbl>
      <w:tblPr>
        <w:tblStyle w:val="TableGrid"/>
        <w:tblW w:w="0" w:type="auto"/>
        <w:tblLook w:val="04A0" w:firstRow="1" w:lastRow="0" w:firstColumn="1" w:lastColumn="0" w:noHBand="0" w:noVBand="1"/>
      </w:tblPr>
      <w:tblGrid>
        <w:gridCol w:w="2336"/>
        <w:gridCol w:w="2337"/>
        <w:gridCol w:w="2337"/>
        <w:gridCol w:w="2337"/>
      </w:tblGrid>
      <w:tr w:rsidR="009F0A31" w:rsidRPr="004D69EB" w14:paraId="1FFDE35F" w14:textId="77777777" w:rsidTr="009F0A31">
        <w:trPr>
          <w:ins w:id="639" w:author="Anna Levchenko" w:date="2024-10-17T19:38:00Z"/>
        </w:trPr>
        <w:tc>
          <w:tcPr>
            <w:tcW w:w="2336" w:type="dxa"/>
          </w:tcPr>
          <w:p w14:paraId="4CC7BF2B" w14:textId="77777777" w:rsidR="009F0A31" w:rsidRPr="004D69EB" w:rsidRDefault="009F0A31" w:rsidP="004D69EB">
            <w:pPr>
              <w:pStyle w:val="BodyText"/>
              <w:rPr>
                <w:ins w:id="640" w:author="Anna Levchenko" w:date="2024-10-17T19:38:00Z"/>
              </w:rPr>
            </w:pPr>
            <w:ins w:id="641" w:author="Anna Levchenko" w:date="2024-10-17T19:38:00Z">
              <w:r w:rsidRPr="004D69EB">
                <w:t>payment_id</w:t>
              </w:r>
            </w:ins>
          </w:p>
        </w:tc>
        <w:tc>
          <w:tcPr>
            <w:tcW w:w="2337" w:type="dxa"/>
          </w:tcPr>
          <w:p w14:paraId="25FDC5EA" w14:textId="77777777" w:rsidR="009F0A31" w:rsidRPr="004D69EB" w:rsidRDefault="009F0A31" w:rsidP="004D69EB">
            <w:pPr>
              <w:pStyle w:val="BodyText"/>
              <w:rPr>
                <w:ins w:id="642" w:author="Anna Levchenko" w:date="2024-10-17T19:38:00Z"/>
              </w:rPr>
            </w:pPr>
            <w:ins w:id="643" w:author="Anna Levchenko" w:date="2024-10-17T19:38:00Z">
              <w:r w:rsidRPr="004D69EB">
                <w:t>bid_id</w:t>
              </w:r>
            </w:ins>
          </w:p>
        </w:tc>
        <w:tc>
          <w:tcPr>
            <w:tcW w:w="2337" w:type="dxa"/>
          </w:tcPr>
          <w:p w14:paraId="139E6E10" w14:textId="77777777" w:rsidR="009F0A31" w:rsidRPr="004D69EB" w:rsidRDefault="009F0A31" w:rsidP="004D69EB">
            <w:pPr>
              <w:pStyle w:val="BodyText"/>
              <w:rPr>
                <w:ins w:id="644" w:author="Anna Levchenko" w:date="2024-10-17T19:38:00Z"/>
              </w:rPr>
            </w:pPr>
            <w:ins w:id="645" w:author="Anna Levchenko" w:date="2024-10-17T19:38:00Z">
              <w:r w:rsidRPr="004D69EB">
                <w:t>date</w:t>
              </w:r>
            </w:ins>
          </w:p>
        </w:tc>
        <w:tc>
          <w:tcPr>
            <w:tcW w:w="2337" w:type="dxa"/>
          </w:tcPr>
          <w:p w14:paraId="3FF11D4D" w14:textId="77777777" w:rsidR="009F0A31" w:rsidRPr="004D69EB" w:rsidRDefault="009F0A31" w:rsidP="004D69EB">
            <w:pPr>
              <w:pStyle w:val="BodyText"/>
              <w:rPr>
                <w:ins w:id="646" w:author="Anna Levchenko" w:date="2024-10-17T19:38:00Z"/>
              </w:rPr>
            </w:pPr>
            <w:ins w:id="647" w:author="Anna Levchenko" w:date="2024-10-17T19:38:00Z">
              <w:r w:rsidRPr="004D69EB">
                <w:t>amount</w:t>
              </w:r>
            </w:ins>
          </w:p>
        </w:tc>
      </w:tr>
      <w:tr w:rsidR="009F0A31" w:rsidRPr="004D69EB" w14:paraId="1864035C" w14:textId="77777777" w:rsidTr="009F0A31">
        <w:trPr>
          <w:ins w:id="648" w:author="Anna Levchenko" w:date="2024-10-17T19:38:00Z"/>
        </w:trPr>
        <w:tc>
          <w:tcPr>
            <w:tcW w:w="2336" w:type="dxa"/>
          </w:tcPr>
          <w:p w14:paraId="6A088987" w14:textId="77777777" w:rsidR="009F0A31" w:rsidRPr="004D69EB" w:rsidRDefault="009F0A31" w:rsidP="004D69EB">
            <w:pPr>
              <w:pStyle w:val="BodyText"/>
              <w:rPr>
                <w:ins w:id="649" w:author="Anna Levchenko" w:date="2024-10-17T19:38:00Z"/>
              </w:rPr>
            </w:pPr>
            <w:ins w:id="650" w:author="Anna Levchenko" w:date="2024-10-17T19:38:00Z">
              <w:r w:rsidRPr="004D69EB">
                <w:t>401</w:t>
              </w:r>
            </w:ins>
          </w:p>
        </w:tc>
        <w:tc>
          <w:tcPr>
            <w:tcW w:w="2337" w:type="dxa"/>
          </w:tcPr>
          <w:p w14:paraId="6490EDF6" w14:textId="77777777" w:rsidR="009F0A31" w:rsidRPr="004D69EB" w:rsidRDefault="009F0A31" w:rsidP="004D69EB">
            <w:pPr>
              <w:pStyle w:val="BodyText"/>
              <w:rPr>
                <w:ins w:id="651" w:author="Anna Levchenko" w:date="2024-10-17T19:38:00Z"/>
              </w:rPr>
            </w:pPr>
            <w:ins w:id="652" w:author="Anna Levchenko" w:date="2024-10-17T19:38:00Z">
              <w:r w:rsidRPr="004D69EB">
                <w:t>301</w:t>
              </w:r>
            </w:ins>
          </w:p>
        </w:tc>
        <w:tc>
          <w:tcPr>
            <w:tcW w:w="2337" w:type="dxa"/>
          </w:tcPr>
          <w:p w14:paraId="2705E21E" w14:textId="77777777" w:rsidR="009F0A31" w:rsidRPr="004D69EB" w:rsidRDefault="009F0A31" w:rsidP="004D69EB">
            <w:pPr>
              <w:pStyle w:val="BodyText"/>
              <w:rPr>
                <w:ins w:id="653" w:author="Anna Levchenko" w:date="2024-10-17T19:38:00Z"/>
              </w:rPr>
            </w:pPr>
            <w:ins w:id="654" w:author="Anna Levchenko" w:date="2024-10-17T19:38:00Z">
              <w:r w:rsidRPr="004D69EB">
                <w:t>2024-10-02</w:t>
              </w:r>
            </w:ins>
          </w:p>
        </w:tc>
        <w:tc>
          <w:tcPr>
            <w:tcW w:w="2337" w:type="dxa"/>
          </w:tcPr>
          <w:p w14:paraId="27C05405" w14:textId="77777777" w:rsidR="009F0A31" w:rsidRPr="004D69EB" w:rsidRDefault="009F0A31" w:rsidP="004D69EB">
            <w:pPr>
              <w:pStyle w:val="BodyText"/>
              <w:rPr>
                <w:ins w:id="655" w:author="Anna Levchenko" w:date="2024-10-17T19:38:00Z"/>
              </w:rPr>
            </w:pPr>
            <w:ins w:id="656" w:author="Anna Levchenko" w:date="2024-10-17T19:38:00Z">
              <w:r w:rsidRPr="004D69EB">
                <w:t>600</w:t>
              </w:r>
            </w:ins>
          </w:p>
        </w:tc>
      </w:tr>
      <w:tr w:rsidR="009F0A31" w:rsidRPr="004D69EB" w14:paraId="03CD0D61" w14:textId="77777777" w:rsidTr="009F0A31">
        <w:trPr>
          <w:ins w:id="657" w:author="Anna Levchenko" w:date="2024-10-17T19:38:00Z"/>
        </w:trPr>
        <w:tc>
          <w:tcPr>
            <w:tcW w:w="2336" w:type="dxa"/>
          </w:tcPr>
          <w:p w14:paraId="4FE19519" w14:textId="77777777" w:rsidR="009F0A31" w:rsidRPr="004D69EB" w:rsidRDefault="009F0A31" w:rsidP="004D69EB">
            <w:pPr>
              <w:pStyle w:val="BodyText"/>
              <w:rPr>
                <w:ins w:id="658" w:author="Anna Levchenko" w:date="2024-10-17T19:38:00Z"/>
              </w:rPr>
            </w:pPr>
            <w:ins w:id="659" w:author="Anna Levchenko" w:date="2024-10-17T19:38:00Z">
              <w:r w:rsidRPr="004D69EB">
                <w:t>402</w:t>
              </w:r>
            </w:ins>
          </w:p>
        </w:tc>
        <w:tc>
          <w:tcPr>
            <w:tcW w:w="2337" w:type="dxa"/>
          </w:tcPr>
          <w:p w14:paraId="1C21AE29" w14:textId="77777777" w:rsidR="009F0A31" w:rsidRPr="004D69EB" w:rsidRDefault="009F0A31" w:rsidP="004D69EB">
            <w:pPr>
              <w:pStyle w:val="BodyText"/>
              <w:rPr>
                <w:ins w:id="660" w:author="Anna Levchenko" w:date="2024-10-17T19:38:00Z"/>
              </w:rPr>
            </w:pPr>
            <w:ins w:id="661" w:author="Anna Levchenko" w:date="2024-10-17T19:38:00Z">
              <w:r w:rsidRPr="004D69EB">
                <w:t>302</w:t>
              </w:r>
            </w:ins>
          </w:p>
        </w:tc>
        <w:tc>
          <w:tcPr>
            <w:tcW w:w="2337" w:type="dxa"/>
          </w:tcPr>
          <w:p w14:paraId="532318B6" w14:textId="77777777" w:rsidR="009F0A31" w:rsidRPr="004D69EB" w:rsidRDefault="009F0A31" w:rsidP="004D69EB">
            <w:pPr>
              <w:pStyle w:val="BodyText"/>
              <w:rPr>
                <w:ins w:id="662" w:author="Anna Levchenko" w:date="2024-10-17T19:38:00Z"/>
              </w:rPr>
            </w:pPr>
            <w:ins w:id="663" w:author="Anna Levchenko" w:date="2024-10-17T19:38:00Z">
              <w:r w:rsidRPr="004D69EB">
                <w:t>2024-10-16</w:t>
              </w:r>
            </w:ins>
          </w:p>
        </w:tc>
        <w:tc>
          <w:tcPr>
            <w:tcW w:w="2337" w:type="dxa"/>
          </w:tcPr>
          <w:p w14:paraId="0477D257" w14:textId="77777777" w:rsidR="009F0A31" w:rsidRPr="004D69EB" w:rsidRDefault="009F0A31" w:rsidP="004D69EB">
            <w:pPr>
              <w:pStyle w:val="BodyText"/>
              <w:rPr>
                <w:ins w:id="664" w:author="Anna Levchenko" w:date="2024-10-17T19:38:00Z"/>
              </w:rPr>
            </w:pPr>
            <w:ins w:id="665" w:author="Anna Levchenko" w:date="2024-10-17T19:38:00Z">
              <w:r w:rsidRPr="004D69EB">
                <w:t>1500</w:t>
              </w:r>
            </w:ins>
          </w:p>
        </w:tc>
      </w:tr>
      <w:tr w:rsidR="009F0A31" w:rsidRPr="004D69EB" w14:paraId="48794D7A" w14:textId="77777777" w:rsidTr="009F0A31">
        <w:trPr>
          <w:ins w:id="666" w:author="Anna Levchenko" w:date="2024-10-17T19:38:00Z"/>
        </w:trPr>
        <w:tc>
          <w:tcPr>
            <w:tcW w:w="2336" w:type="dxa"/>
          </w:tcPr>
          <w:p w14:paraId="6C86F76F" w14:textId="77777777" w:rsidR="009F0A31" w:rsidRPr="004D69EB" w:rsidRDefault="009F0A31" w:rsidP="004D69EB">
            <w:pPr>
              <w:pStyle w:val="BodyText"/>
              <w:rPr>
                <w:ins w:id="667" w:author="Anna Levchenko" w:date="2024-10-17T19:38:00Z"/>
              </w:rPr>
            </w:pPr>
            <w:ins w:id="668" w:author="Anna Levchenko" w:date="2024-10-17T19:38:00Z">
              <w:r w:rsidRPr="004D69EB">
                <w:t>403</w:t>
              </w:r>
            </w:ins>
          </w:p>
        </w:tc>
        <w:tc>
          <w:tcPr>
            <w:tcW w:w="2337" w:type="dxa"/>
          </w:tcPr>
          <w:p w14:paraId="10CF5C2E" w14:textId="77777777" w:rsidR="009F0A31" w:rsidRPr="004D69EB" w:rsidRDefault="009F0A31" w:rsidP="004D69EB">
            <w:pPr>
              <w:pStyle w:val="BodyText"/>
              <w:rPr>
                <w:ins w:id="669" w:author="Anna Levchenko" w:date="2024-10-17T19:38:00Z"/>
              </w:rPr>
            </w:pPr>
            <w:ins w:id="670" w:author="Anna Levchenko" w:date="2024-10-17T19:38:00Z">
              <w:r w:rsidRPr="004D69EB">
                <w:t>303</w:t>
              </w:r>
            </w:ins>
          </w:p>
        </w:tc>
        <w:tc>
          <w:tcPr>
            <w:tcW w:w="2337" w:type="dxa"/>
          </w:tcPr>
          <w:p w14:paraId="7E10181D" w14:textId="77777777" w:rsidR="009F0A31" w:rsidRPr="004D69EB" w:rsidRDefault="009F0A31" w:rsidP="004D69EB">
            <w:pPr>
              <w:pStyle w:val="BodyText"/>
              <w:rPr>
                <w:ins w:id="671" w:author="Anna Levchenko" w:date="2024-10-17T19:38:00Z"/>
              </w:rPr>
            </w:pPr>
            <w:ins w:id="672" w:author="Anna Levchenko" w:date="2024-10-17T19:38:00Z">
              <w:r w:rsidRPr="004D69EB">
                <w:t>2024-11-06</w:t>
              </w:r>
            </w:ins>
          </w:p>
        </w:tc>
        <w:tc>
          <w:tcPr>
            <w:tcW w:w="2337" w:type="dxa"/>
          </w:tcPr>
          <w:p w14:paraId="4A7A14B5" w14:textId="77777777" w:rsidR="009F0A31" w:rsidRPr="004D69EB" w:rsidRDefault="009F0A31" w:rsidP="004D69EB">
            <w:pPr>
              <w:pStyle w:val="BodyText"/>
              <w:rPr>
                <w:ins w:id="673" w:author="Anna Levchenko" w:date="2024-10-17T19:38:00Z"/>
              </w:rPr>
            </w:pPr>
            <w:ins w:id="674" w:author="Anna Levchenko" w:date="2024-10-17T19:38:00Z">
              <w:r w:rsidRPr="004D69EB">
                <w:t>2200</w:t>
              </w:r>
            </w:ins>
          </w:p>
        </w:tc>
      </w:tr>
    </w:tbl>
    <w:p w14:paraId="456F47AF" w14:textId="77777777" w:rsidR="00534385" w:rsidRDefault="00534385" w:rsidP="00534385">
      <w:pPr>
        <w:pStyle w:val="BodyText"/>
        <w:rPr>
          <w:ins w:id="675" w:author="Anna Levchenko" w:date="2024-10-17T19:35:00Z"/>
        </w:rPr>
      </w:pPr>
      <w:ins w:id="676" w:author="Anna Levchenko" w:date="2024-10-17T19:35:00Z">
        <w:r>
          <w:t>8. AuctionRecord Table</w:t>
        </w:r>
      </w:ins>
    </w:p>
    <w:tbl>
      <w:tblPr>
        <w:tblStyle w:val="TableGrid"/>
        <w:tblW w:w="0" w:type="auto"/>
        <w:tblLook w:val="04A0" w:firstRow="1" w:lastRow="0" w:firstColumn="1" w:lastColumn="0" w:noHBand="0" w:noVBand="1"/>
      </w:tblPr>
      <w:tblGrid>
        <w:gridCol w:w="2336"/>
        <w:gridCol w:w="2337"/>
        <w:gridCol w:w="2337"/>
        <w:gridCol w:w="2337"/>
      </w:tblGrid>
      <w:tr w:rsidR="009F0A31" w:rsidRPr="003A2AF0" w14:paraId="4C7D95C9" w14:textId="77777777" w:rsidTr="009F0A31">
        <w:trPr>
          <w:ins w:id="677" w:author="Anna Levchenko" w:date="2024-10-17T19:38:00Z"/>
        </w:trPr>
        <w:tc>
          <w:tcPr>
            <w:tcW w:w="2336" w:type="dxa"/>
          </w:tcPr>
          <w:p w14:paraId="73B3BC55" w14:textId="77777777" w:rsidR="009F0A31" w:rsidRPr="003A2AF0" w:rsidRDefault="009F0A31" w:rsidP="003A2AF0">
            <w:pPr>
              <w:pStyle w:val="BodyText"/>
              <w:rPr>
                <w:ins w:id="678" w:author="Anna Levchenko" w:date="2024-10-17T19:38:00Z"/>
              </w:rPr>
            </w:pPr>
            <w:ins w:id="679" w:author="Anna Levchenko" w:date="2024-10-17T19:38:00Z">
              <w:r w:rsidRPr="003A2AF0">
                <w:t>auction_record_id</w:t>
              </w:r>
            </w:ins>
          </w:p>
        </w:tc>
        <w:tc>
          <w:tcPr>
            <w:tcW w:w="2337" w:type="dxa"/>
          </w:tcPr>
          <w:p w14:paraId="514CED48" w14:textId="77777777" w:rsidR="009F0A31" w:rsidRPr="003A2AF0" w:rsidRDefault="009F0A31" w:rsidP="003A2AF0">
            <w:pPr>
              <w:pStyle w:val="BodyText"/>
              <w:rPr>
                <w:ins w:id="680" w:author="Anna Levchenko" w:date="2024-10-17T19:38:00Z"/>
              </w:rPr>
            </w:pPr>
            <w:ins w:id="681" w:author="Anna Levchenko" w:date="2024-10-17T19:38:00Z">
              <w:r w:rsidRPr="003A2AF0">
                <w:t>auction_id</w:t>
              </w:r>
            </w:ins>
          </w:p>
        </w:tc>
        <w:tc>
          <w:tcPr>
            <w:tcW w:w="2337" w:type="dxa"/>
          </w:tcPr>
          <w:p w14:paraId="0F37CC49" w14:textId="77777777" w:rsidR="009F0A31" w:rsidRPr="003A2AF0" w:rsidRDefault="009F0A31" w:rsidP="003A2AF0">
            <w:pPr>
              <w:pStyle w:val="BodyText"/>
              <w:rPr>
                <w:ins w:id="682" w:author="Anna Levchenko" w:date="2024-10-17T19:38:00Z"/>
              </w:rPr>
            </w:pPr>
            <w:ins w:id="683" w:author="Anna Levchenko" w:date="2024-10-17T19:38:00Z">
              <w:r w:rsidRPr="003A2AF0">
                <w:t>item_id</w:t>
              </w:r>
            </w:ins>
          </w:p>
        </w:tc>
        <w:tc>
          <w:tcPr>
            <w:tcW w:w="2337" w:type="dxa"/>
          </w:tcPr>
          <w:p w14:paraId="6AA4B9EC" w14:textId="77777777" w:rsidR="009F0A31" w:rsidRPr="003A2AF0" w:rsidRDefault="009F0A31" w:rsidP="003A2AF0">
            <w:pPr>
              <w:pStyle w:val="BodyText"/>
              <w:rPr>
                <w:ins w:id="684" w:author="Anna Levchenko" w:date="2024-10-17T19:38:00Z"/>
              </w:rPr>
            </w:pPr>
            <w:ins w:id="685" w:author="Anna Levchenko" w:date="2024-10-17T19:38:00Z">
              <w:r w:rsidRPr="003A2AF0">
                <w:t>final_price</w:t>
              </w:r>
            </w:ins>
          </w:p>
        </w:tc>
      </w:tr>
      <w:tr w:rsidR="009F0A31" w:rsidRPr="003A2AF0" w14:paraId="73D32BA2" w14:textId="77777777" w:rsidTr="009F0A31">
        <w:trPr>
          <w:ins w:id="686" w:author="Anna Levchenko" w:date="2024-10-17T19:38:00Z"/>
        </w:trPr>
        <w:tc>
          <w:tcPr>
            <w:tcW w:w="2336" w:type="dxa"/>
          </w:tcPr>
          <w:p w14:paraId="08E80DF3" w14:textId="77777777" w:rsidR="009F0A31" w:rsidRPr="003A2AF0" w:rsidRDefault="009F0A31" w:rsidP="003A2AF0">
            <w:pPr>
              <w:pStyle w:val="BodyText"/>
              <w:rPr>
                <w:ins w:id="687" w:author="Anna Levchenko" w:date="2024-10-17T19:38:00Z"/>
              </w:rPr>
            </w:pPr>
            <w:ins w:id="688" w:author="Anna Levchenko" w:date="2024-10-17T19:38:00Z">
              <w:r w:rsidRPr="003A2AF0">
                <w:t>601</w:t>
              </w:r>
            </w:ins>
          </w:p>
        </w:tc>
        <w:tc>
          <w:tcPr>
            <w:tcW w:w="2337" w:type="dxa"/>
          </w:tcPr>
          <w:p w14:paraId="496BD328" w14:textId="77777777" w:rsidR="009F0A31" w:rsidRPr="003A2AF0" w:rsidRDefault="009F0A31" w:rsidP="003A2AF0">
            <w:pPr>
              <w:pStyle w:val="BodyText"/>
              <w:rPr>
                <w:ins w:id="689" w:author="Anna Levchenko" w:date="2024-10-17T19:38:00Z"/>
              </w:rPr>
            </w:pPr>
            <w:ins w:id="690" w:author="Anna Levchenko" w:date="2024-10-17T19:38:00Z">
              <w:r w:rsidRPr="003A2AF0">
                <w:t>1001</w:t>
              </w:r>
            </w:ins>
          </w:p>
        </w:tc>
        <w:tc>
          <w:tcPr>
            <w:tcW w:w="2337" w:type="dxa"/>
          </w:tcPr>
          <w:p w14:paraId="489081FE" w14:textId="77777777" w:rsidR="009F0A31" w:rsidRPr="003A2AF0" w:rsidRDefault="009F0A31" w:rsidP="003A2AF0">
            <w:pPr>
              <w:pStyle w:val="BodyText"/>
              <w:rPr>
                <w:ins w:id="691" w:author="Anna Levchenko" w:date="2024-10-17T19:38:00Z"/>
              </w:rPr>
            </w:pPr>
            <w:ins w:id="692" w:author="Anna Levchenko" w:date="2024-10-17T19:38:00Z">
              <w:r w:rsidRPr="003A2AF0">
                <w:t>101</w:t>
              </w:r>
            </w:ins>
          </w:p>
        </w:tc>
        <w:tc>
          <w:tcPr>
            <w:tcW w:w="2337" w:type="dxa"/>
          </w:tcPr>
          <w:p w14:paraId="6AD7CCA8" w14:textId="77777777" w:rsidR="009F0A31" w:rsidRPr="003A2AF0" w:rsidRDefault="009F0A31" w:rsidP="003A2AF0">
            <w:pPr>
              <w:pStyle w:val="BodyText"/>
              <w:rPr>
                <w:ins w:id="693" w:author="Anna Levchenko" w:date="2024-10-17T19:38:00Z"/>
              </w:rPr>
            </w:pPr>
            <w:ins w:id="694" w:author="Anna Levchenko" w:date="2024-10-17T19:38:00Z">
              <w:r w:rsidRPr="003A2AF0">
                <w:t>600</w:t>
              </w:r>
            </w:ins>
          </w:p>
        </w:tc>
      </w:tr>
      <w:tr w:rsidR="009F0A31" w:rsidRPr="003A2AF0" w14:paraId="120FA574" w14:textId="77777777" w:rsidTr="009F0A31">
        <w:trPr>
          <w:ins w:id="695" w:author="Anna Levchenko" w:date="2024-10-17T19:38:00Z"/>
        </w:trPr>
        <w:tc>
          <w:tcPr>
            <w:tcW w:w="2336" w:type="dxa"/>
          </w:tcPr>
          <w:p w14:paraId="073DE78E" w14:textId="77777777" w:rsidR="009F0A31" w:rsidRPr="003A2AF0" w:rsidRDefault="009F0A31" w:rsidP="003A2AF0">
            <w:pPr>
              <w:pStyle w:val="BodyText"/>
              <w:rPr>
                <w:ins w:id="696" w:author="Anna Levchenko" w:date="2024-10-17T19:38:00Z"/>
              </w:rPr>
            </w:pPr>
            <w:ins w:id="697" w:author="Anna Levchenko" w:date="2024-10-17T19:38:00Z">
              <w:r w:rsidRPr="003A2AF0">
                <w:t>602</w:t>
              </w:r>
            </w:ins>
          </w:p>
        </w:tc>
        <w:tc>
          <w:tcPr>
            <w:tcW w:w="2337" w:type="dxa"/>
          </w:tcPr>
          <w:p w14:paraId="6CE8F63E" w14:textId="77777777" w:rsidR="009F0A31" w:rsidRPr="003A2AF0" w:rsidRDefault="009F0A31" w:rsidP="003A2AF0">
            <w:pPr>
              <w:pStyle w:val="BodyText"/>
              <w:rPr>
                <w:ins w:id="698" w:author="Anna Levchenko" w:date="2024-10-17T19:38:00Z"/>
              </w:rPr>
            </w:pPr>
            <w:ins w:id="699" w:author="Anna Levchenko" w:date="2024-10-17T19:38:00Z">
              <w:r w:rsidRPr="003A2AF0">
                <w:t>1002</w:t>
              </w:r>
            </w:ins>
          </w:p>
        </w:tc>
        <w:tc>
          <w:tcPr>
            <w:tcW w:w="2337" w:type="dxa"/>
          </w:tcPr>
          <w:p w14:paraId="403BA98D" w14:textId="77777777" w:rsidR="009F0A31" w:rsidRPr="003A2AF0" w:rsidRDefault="009F0A31" w:rsidP="003A2AF0">
            <w:pPr>
              <w:pStyle w:val="BodyText"/>
              <w:rPr>
                <w:ins w:id="700" w:author="Anna Levchenko" w:date="2024-10-17T19:38:00Z"/>
              </w:rPr>
            </w:pPr>
            <w:ins w:id="701" w:author="Anna Levchenko" w:date="2024-10-17T19:38:00Z">
              <w:r w:rsidRPr="003A2AF0">
                <w:t>102</w:t>
              </w:r>
            </w:ins>
          </w:p>
        </w:tc>
        <w:tc>
          <w:tcPr>
            <w:tcW w:w="2337" w:type="dxa"/>
          </w:tcPr>
          <w:p w14:paraId="4BE457F8" w14:textId="77777777" w:rsidR="009F0A31" w:rsidRPr="003A2AF0" w:rsidRDefault="009F0A31" w:rsidP="003A2AF0">
            <w:pPr>
              <w:pStyle w:val="BodyText"/>
              <w:rPr>
                <w:ins w:id="702" w:author="Anna Levchenko" w:date="2024-10-17T19:38:00Z"/>
              </w:rPr>
            </w:pPr>
            <w:ins w:id="703" w:author="Anna Levchenko" w:date="2024-10-17T19:38:00Z">
              <w:r w:rsidRPr="003A2AF0">
                <w:t>1500</w:t>
              </w:r>
            </w:ins>
          </w:p>
        </w:tc>
      </w:tr>
      <w:tr w:rsidR="009F0A31" w:rsidRPr="003A2AF0" w14:paraId="5EBC5920" w14:textId="77777777" w:rsidTr="009F0A31">
        <w:trPr>
          <w:ins w:id="704" w:author="Anna Levchenko" w:date="2024-10-17T19:38:00Z"/>
        </w:trPr>
        <w:tc>
          <w:tcPr>
            <w:tcW w:w="2336" w:type="dxa"/>
          </w:tcPr>
          <w:p w14:paraId="7D4B1D3E" w14:textId="77777777" w:rsidR="009F0A31" w:rsidRPr="003A2AF0" w:rsidRDefault="009F0A31" w:rsidP="003A2AF0">
            <w:pPr>
              <w:pStyle w:val="BodyText"/>
              <w:rPr>
                <w:ins w:id="705" w:author="Anna Levchenko" w:date="2024-10-17T19:38:00Z"/>
              </w:rPr>
            </w:pPr>
            <w:ins w:id="706" w:author="Anna Levchenko" w:date="2024-10-17T19:38:00Z">
              <w:r w:rsidRPr="003A2AF0">
                <w:t>603</w:t>
              </w:r>
            </w:ins>
          </w:p>
        </w:tc>
        <w:tc>
          <w:tcPr>
            <w:tcW w:w="2337" w:type="dxa"/>
          </w:tcPr>
          <w:p w14:paraId="45ADC604" w14:textId="77777777" w:rsidR="009F0A31" w:rsidRPr="003A2AF0" w:rsidRDefault="009F0A31" w:rsidP="003A2AF0">
            <w:pPr>
              <w:pStyle w:val="BodyText"/>
              <w:rPr>
                <w:ins w:id="707" w:author="Anna Levchenko" w:date="2024-10-17T19:38:00Z"/>
              </w:rPr>
            </w:pPr>
            <w:ins w:id="708" w:author="Anna Levchenko" w:date="2024-10-17T19:38:00Z">
              <w:r w:rsidRPr="003A2AF0">
                <w:t>1003</w:t>
              </w:r>
            </w:ins>
          </w:p>
        </w:tc>
        <w:tc>
          <w:tcPr>
            <w:tcW w:w="2337" w:type="dxa"/>
          </w:tcPr>
          <w:p w14:paraId="36924FE9" w14:textId="77777777" w:rsidR="009F0A31" w:rsidRPr="003A2AF0" w:rsidRDefault="009F0A31" w:rsidP="003A2AF0">
            <w:pPr>
              <w:pStyle w:val="BodyText"/>
              <w:rPr>
                <w:ins w:id="709" w:author="Anna Levchenko" w:date="2024-10-17T19:38:00Z"/>
              </w:rPr>
            </w:pPr>
            <w:ins w:id="710" w:author="Anna Levchenko" w:date="2024-10-17T19:38:00Z">
              <w:r w:rsidRPr="003A2AF0">
                <w:t>103</w:t>
              </w:r>
            </w:ins>
          </w:p>
        </w:tc>
        <w:tc>
          <w:tcPr>
            <w:tcW w:w="2337" w:type="dxa"/>
          </w:tcPr>
          <w:p w14:paraId="261069EC" w14:textId="77777777" w:rsidR="009F0A31" w:rsidRPr="003A2AF0" w:rsidRDefault="009F0A31" w:rsidP="003A2AF0">
            <w:pPr>
              <w:pStyle w:val="BodyText"/>
              <w:rPr>
                <w:ins w:id="711" w:author="Anna Levchenko" w:date="2024-10-17T19:38:00Z"/>
              </w:rPr>
            </w:pPr>
            <w:ins w:id="712" w:author="Anna Levchenko" w:date="2024-10-17T19:38:00Z">
              <w:r w:rsidRPr="003A2AF0">
                <w:t>2200</w:t>
              </w:r>
            </w:ins>
          </w:p>
        </w:tc>
      </w:tr>
    </w:tbl>
    <w:p w14:paraId="6E661355" w14:textId="77777777" w:rsidR="00534385" w:rsidRDefault="00534385" w:rsidP="00534385">
      <w:pPr>
        <w:pStyle w:val="BodyText"/>
        <w:rPr>
          <w:ins w:id="713" w:author="Anna Levchenko" w:date="2024-10-17T19:35:00Z"/>
        </w:rPr>
      </w:pPr>
      <w:ins w:id="714" w:author="Anna Levchenko" w:date="2024-10-17T19:35:00Z">
        <w:r>
          <w:t>9. Employee Table</w:t>
        </w:r>
      </w:ins>
    </w:p>
    <w:tbl>
      <w:tblPr>
        <w:tblStyle w:val="TableGrid"/>
        <w:tblW w:w="0" w:type="auto"/>
        <w:tblLook w:val="04A0" w:firstRow="1" w:lastRow="0" w:firstColumn="1" w:lastColumn="0" w:noHBand="0" w:noVBand="1"/>
      </w:tblPr>
      <w:tblGrid>
        <w:gridCol w:w="2336"/>
        <w:gridCol w:w="2337"/>
        <w:gridCol w:w="2337"/>
        <w:gridCol w:w="2337"/>
      </w:tblGrid>
      <w:tr w:rsidR="009F0A31" w:rsidRPr="002B6F66" w14:paraId="4CD0786C" w14:textId="77777777" w:rsidTr="009F0A31">
        <w:trPr>
          <w:ins w:id="715" w:author="Anna Levchenko" w:date="2024-10-17T19:38:00Z"/>
        </w:trPr>
        <w:tc>
          <w:tcPr>
            <w:tcW w:w="2336" w:type="dxa"/>
          </w:tcPr>
          <w:p w14:paraId="5A1E9BC2" w14:textId="77777777" w:rsidR="009F0A31" w:rsidRPr="002B6F66" w:rsidRDefault="009F0A31" w:rsidP="002B6F66">
            <w:pPr>
              <w:pStyle w:val="BodyText"/>
              <w:rPr>
                <w:ins w:id="716" w:author="Anna Levchenko" w:date="2024-10-17T19:38:00Z"/>
              </w:rPr>
            </w:pPr>
            <w:ins w:id="717" w:author="Anna Levchenko" w:date="2024-10-17T19:38:00Z">
              <w:r w:rsidRPr="002B6F66">
                <w:t>employee_id</w:t>
              </w:r>
            </w:ins>
          </w:p>
        </w:tc>
        <w:tc>
          <w:tcPr>
            <w:tcW w:w="2337" w:type="dxa"/>
          </w:tcPr>
          <w:p w14:paraId="634A577D" w14:textId="77777777" w:rsidR="009F0A31" w:rsidRPr="002B6F66" w:rsidRDefault="009F0A31" w:rsidP="002B6F66">
            <w:pPr>
              <w:pStyle w:val="BodyText"/>
              <w:rPr>
                <w:ins w:id="718" w:author="Anna Levchenko" w:date="2024-10-17T19:38:00Z"/>
              </w:rPr>
            </w:pPr>
            <w:ins w:id="719" w:author="Anna Levchenko" w:date="2024-10-17T19:38:00Z">
              <w:r w:rsidRPr="002B6F66">
                <w:t>name</w:t>
              </w:r>
            </w:ins>
          </w:p>
        </w:tc>
        <w:tc>
          <w:tcPr>
            <w:tcW w:w="2337" w:type="dxa"/>
          </w:tcPr>
          <w:p w14:paraId="360B3379" w14:textId="77777777" w:rsidR="009F0A31" w:rsidRPr="002B6F66" w:rsidRDefault="009F0A31" w:rsidP="002B6F66">
            <w:pPr>
              <w:pStyle w:val="BodyText"/>
              <w:rPr>
                <w:ins w:id="720" w:author="Anna Levchenko" w:date="2024-10-17T19:38:00Z"/>
              </w:rPr>
            </w:pPr>
            <w:ins w:id="721" w:author="Anna Levchenko" w:date="2024-10-17T19:38:00Z">
              <w:r w:rsidRPr="002B6F66">
                <w:t>surname</w:t>
              </w:r>
            </w:ins>
          </w:p>
        </w:tc>
        <w:tc>
          <w:tcPr>
            <w:tcW w:w="2337" w:type="dxa"/>
          </w:tcPr>
          <w:p w14:paraId="66C2735C" w14:textId="77777777" w:rsidR="009F0A31" w:rsidRPr="002B6F66" w:rsidRDefault="009F0A31" w:rsidP="002B6F66">
            <w:pPr>
              <w:pStyle w:val="BodyText"/>
              <w:rPr>
                <w:ins w:id="722" w:author="Anna Levchenko" w:date="2024-10-17T19:38:00Z"/>
              </w:rPr>
            </w:pPr>
            <w:ins w:id="723" w:author="Anna Levchenko" w:date="2024-10-17T19:38:00Z">
              <w:r w:rsidRPr="002B6F66">
                <w:t>role</w:t>
              </w:r>
            </w:ins>
          </w:p>
        </w:tc>
      </w:tr>
      <w:tr w:rsidR="009F0A31" w:rsidRPr="002B6F66" w14:paraId="14EDC222" w14:textId="77777777" w:rsidTr="009F0A31">
        <w:trPr>
          <w:ins w:id="724" w:author="Anna Levchenko" w:date="2024-10-17T19:38:00Z"/>
        </w:trPr>
        <w:tc>
          <w:tcPr>
            <w:tcW w:w="2336" w:type="dxa"/>
          </w:tcPr>
          <w:p w14:paraId="74A8A591" w14:textId="77777777" w:rsidR="009F0A31" w:rsidRPr="002B6F66" w:rsidRDefault="009F0A31" w:rsidP="002B6F66">
            <w:pPr>
              <w:pStyle w:val="BodyText"/>
              <w:rPr>
                <w:ins w:id="725" w:author="Anna Levchenko" w:date="2024-10-17T19:38:00Z"/>
              </w:rPr>
            </w:pPr>
            <w:ins w:id="726" w:author="Anna Levchenko" w:date="2024-10-17T19:38:00Z">
              <w:r w:rsidRPr="002B6F66">
                <w:t>701</w:t>
              </w:r>
            </w:ins>
          </w:p>
        </w:tc>
        <w:tc>
          <w:tcPr>
            <w:tcW w:w="2337" w:type="dxa"/>
          </w:tcPr>
          <w:p w14:paraId="04E49FD2" w14:textId="77777777" w:rsidR="009F0A31" w:rsidRPr="002B6F66" w:rsidRDefault="009F0A31" w:rsidP="002B6F66">
            <w:pPr>
              <w:pStyle w:val="BodyText"/>
              <w:rPr>
                <w:ins w:id="727" w:author="Anna Levchenko" w:date="2024-10-17T19:38:00Z"/>
              </w:rPr>
            </w:pPr>
            <w:ins w:id="728" w:author="Anna Levchenko" w:date="2024-10-17T19:38:00Z">
              <w:r w:rsidRPr="002B6F66">
                <w:t>David</w:t>
              </w:r>
            </w:ins>
          </w:p>
        </w:tc>
        <w:tc>
          <w:tcPr>
            <w:tcW w:w="2337" w:type="dxa"/>
          </w:tcPr>
          <w:p w14:paraId="51D3DD61" w14:textId="77777777" w:rsidR="009F0A31" w:rsidRPr="002B6F66" w:rsidRDefault="009F0A31" w:rsidP="002B6F66">
            <w:pPr>
              <w:pStyle w:val="BodyText"/>
              <w:rPr>
                <w:ins w:id="729" w:author="Anna Levchenko" w:date="2024-10-17T19:38:00Z"/>
              </w:rPr>
            </w:pPr>
            <w:ins w:id="730" w:author="Anna Levchenko" w:date="2024-10-17T19:38:00Z">
              <w:r w:rsidRPr="002B6F66">
                <w:t>Johnson</w:t>
              </w:r>
            </w:ins>
          </w:p>
        </w:tc>
        <w:tc>
          <w:tcPr>
            <w:tcW w:w="2337" w:type="dxa"/>
          </w:tcPr>
          <w:p w14:paraId="47E0C4E1" w14:textId="77777777" w:rsidR="009F0A31" w:rsidRPr="002B6F66" w:rsidRDefault="009F0A31" w:rsidP="002B6F66">
            <w:pPr>
              <w:pStyle w:val="BodyText"/>
              <w:rPr>
                <w:ins w:id="731" w:author="Anna Levchenko" w:date="2024-10-17T19:38:00Z"/>
              </w:rPr>
            </w:pPr>
            <w:ins w:id="732" w:author="Anna Levchenko" w:date="2024-10-17T19:38:00Z">
              <w:r w:rsidRPr="002B6F66">
                <w:t>Auctioneer</w:t>
              </w:r>
            </w:ins>
          </w:p>
        </w:tc>
      </w:tr>
      <w:tr w:rsidR="009F0A31" w:rsidRPr="002B6F66" w14:paraId="38F4707F" w14:textId="77777777" w:rsidTr="009F0A31">
        <w:trPr>
          <w:ins w:id="733" w:author="Anna Levchenko" w:date="2024-10-17T19:38:00Z"/>
        </w:trPr>
        <w:tc>
          <w:tcPr>
            <w:tcW w:w="2336" w:type="dxa"/>
          </w:tcPr>
          <w:p w14:paraId="003D5664" w14:textId="77777777" w:rsidR="009F0A31" w:rsidRPr="002B6F66" w:rsidRDefault="009F0A31" w:rsidP="002B6F66">
            <w:pPr>
              <w:pStyle w:val="BodyText"/>
              <w:rPr>
                <w:ins w:id="734" w:author="Anna Levchenko" w:date="2024-10-17T19:38:00Z"/>
              </w:rPr>
            </w:pPr>
            <w:ins w:id="735" w:author="Anna Levchenko" w:date="2024-10-17T19:38:00Z">
              <w:r w:rsidRPr="002B6F66">
                <w:t>702</w:t>
              </w:r>
            </w:ins>
          </w:p>
        </w:tc>
        <w:tc>
          <w:tcPr>
            <w:tcW w:w="2337" w:type="dxa"/>
          </w:tcPr>
          <w:p w14:paraId="4C27EB1B" w14:textId="77777777" w:rsidR="009F0A31" w:rsidRPr="002B6F66" w:rsidRDefault="009F0A31" w:rsidP="002B6F66">
            <w:pPr>
              <w:pStyle w:val="BodyText"/>
              <w:rPr>
                <w:ins w:id="736" w:author="Anna Levchenko" w:date="2024-10-17T19:38:00Z"/>
              </w:rPr>
            </w:pPr>
            <w:ins w:id="737" w:author="Anna Levchenko" w:date="2024-10-17T19:38:00Z">
              <w:r w:rsidRPr="002B6F66">
                <w:t>Maria</w:t>
              </w:r>
            </w:ins>
          </w:p>
        </w:tc>
        <w:tc>
          <w:tcPr>
            <w:tcW w:w="2337" w:type="dxa"/>
          </w:tcPr>
          <w:p w14:paraId="32734E2B" w14:textId="77777777" w:rsidR="009F0A31" w:rsidRPr="002B6F66" w:rsidRDefault="009F0A31" w:rsidP="002B6F66">
            <w:pPr>
              <w:pStyle w:val="BodyText"/>
              <w:rPr>
                <w:ins w:id="738" w:author="Anna Levchenko" w:date="2024-10-17T19:38:00Z"/>
              </w:rPr>
            </w:pPr>
            <w:ins w:id="739" w:author="Anna Levchenko" w:date="2024-10-17T19:38:00Z">
              <w:r w:rsidRPr="002B6F66">
                <w:t>Lee</w:t>
              </w:r>
            </w:ins>
          </w:p>
        </w:tc>
        <w:tc>
          <w:tcPr>
            <w:tcW w:w="2337" w:type="dxa"/>
          </w:tcPr>
          <w:p w14:paraId="0C8A83F1" w14:textId="77777777" w:rsidR="009F0A31" w:rsidRPr="002B6F66" w:rsidRDefault="009F0A31" w:rsidP="002B6F66">
            <w:pPr>
              <w:pStyle w:val="BodyText"/>
              <w:rPr>
                <w:ins w:id="740" w:author="Anna Levchenko" w:date="2024-10-17T19:38:00Z"/>
              </w:rPr>
            </w:pPr>
            <w:ins w:id="741" w:author="Anna Levchenko" w:date="2024-10-17T19:38:00Z">
              <w:r w:rsidRPr="002B6F66">
                <w:t>Sales Manager</w:t>
              </w:r>
            </w:ins>
          </w:p>
        </w:tc>
      </w:tr>
      <w:tr w:rsidR="009F0A31" w:rsidRPr="002B6F66" w14:paraId="04EDCFCA" w14:textId="77777777" w:rsidTr="009F0A31">
        <w:trPr>
          <w:ins w:id="742" w:author="Anna Levchenko" w:date="2024-10-17T19:38:00Z"/>
        </w:trPr>
        <w:tc>
          <w:tcPr>
            <w:tcW w:w="2336" w:type="dxa"/>
          </w:tcPr>
          <w:p w14:paraId="148C779B" w14:textId="77777777" w:rsidR="009F0A31" w:rsidRPr="002B6F66" w:rsidRDefault="009F0A31" w:rsidP="002B6F66">
            <w:pPr>
              <w:pStyle w:val="BodyText"/>
              <w:rPr>
                <w:ins w:id="743" w:author="Anna Levchenko" w:date="2024-10-17T19:38:00Z"/>
              </w:rPr>
            </w:pPr>
            <w:ins w:id="744" w:author="Anna Levchenko" w:date="2024-10-17T19:38:00Z">
              <w:r w:rsidRPr="002B6F66">
                <w:t>703</w:t>
              </w:r>
            </w:ins>
          </w:p>
        </w:tc>
        <w:tc>
          <w:tcPr>
            <w:tcW w:w="2337" w:type="dxa"/>
          </w:tcPr>
          <w:p w14:paraId="6BD52303" w14:textId="77777777" w:rsidR="009F0A31" w:rsidRPr="002B6F66" w:rsidRDefault="009F0A31" w:rsidP="002B6F66">
            <w:pPr>
              <w:pStyle w:val="BodyText"/>
              <w:rPr>
                <w:ins w:id="745" w:author="Anna Levchenko" w:date="2024-10-17T19:38:00Z"/>
              </w:rPr>
            </w:pPr>
            <w:ins w:id="746" w:author="Anna Levchenko" w:date="2024-10-17T19:38:00Z">
              <w:r w:rsidRPr="002B6F66">
                <w:t>Lucy</w:t>
              </w:r>
            </w:ins>
          </w:p>
        </w:tc>
        <w:tc>
          <w:tcPr>
            <w:tcW w:w="2337" w:type="dxa"/>
          </w:tcPr>
          <w:p w14:paraId="6AAD22A6" w14:textId="77777777" w:rsidR="009F0A31" w:rsidRPr="002B6F66" w:rsidRDefault="009F0A31" w:rsidP="002B6F66">
            <w:pPr>
              <w:pStyle w:val="BodyText"/>
              <w:rPr>
                <w:ins w:id="747" w:author="Anna Levchenko" w:date="2024-10-17T19:38:00Z"/>
              </w:rPr>
            </w:pPr>
            <w:ins w:id="748" w:author="Anna Levchenko" w:date="2024-10-17T19:38:00Z">
              <w:r w:rsidRPr="002B6F66">
                <w:t>Martin</w:t>
              </w:r>
            </w:ins>
          </w:p>
        </w:tc>
        <w:tc>
          <w:tcPr>
            <w:tcW w:w="2337" w:type="dxa"/>
          </w:tcPr>
          <w:p w14:paraId="0F171E30" w14:textId="77777777" w:rsidR="009F0A31" w:rsidRPr="002B6F66" w:rsidRDefault="009F0A31" w:rsidP="002B6F66">
            <w:pPr>
              <w:pStyle w:val="BodyText"/>
              <w:rPr>
                <w:ins w:id="749" w:author="Anna Levchenko" w:date="2024-10-17T19:38:00Z"/>
              </w:rPr>
            </w:pPr>
            <w:ins w:id="750" w:author="Anna Levchenko" w:date="2024-10-17T19:38:00Z">
              <w:r w:rsidRPr="002B6F66">
                <w:t>Operations Lead</w:t>
              </w:r>
            </w:ins>
          </w:p>
        </w:tc>
      </w:tr>
    </w:tbl>
    <w:p w14:paraId="3206FE24" w14:textId="77777777" w:rsidR="00534385" w:rsidRDefault="00534385" w:rsidP="00534385">
      <w:pPr>
        <w:pStyle w:val="BodyText"/>
        <w:rPr>
          <w:ins w:id="751" w:author="Anna Levchenko" w:date="2024-10-17T19:35:00Z"/>
        </w:rPr>
      </w:pPr>
      <w:ins w:id="752" w:author="Anna Levchenko" w:date="2024-10-17T19:35:00Z">
        <w:r>
          <w:t>10. AuctionHouse Table</w:t>
        </w:r>
      </w:ins>
    </w:p>
    <w:tbl>
      <w:tblPr>
        <w:tblStyle w:val="TableGrid"/>
        <w:tblW w:w="0" w:type="auto"/>
        <w:tblLook w:val="04A0" w:firstRow="1" w:lastRow="0" w:firstColumn="1" w:lastColumn="0" w:noHBand="0" w:noVBand="1"/>
      </w:tblPr>
      <w:tblGrid>
        <w:gridCol w:w="3115"/>
        <w:gridCol w:w="3116"/>
        <w:gridCol w:w="3116"/>
      </w:tblGrid>
      <w:tr w:rsidR="009F0A31" w:rsidRPr="002C67B4" w14:paraId="3F5A5B36" w14:textId="77777777" w:rsidTr="009F0A31">
        <w:trPr>
          <w:ins w:id="753" w:author="Anna Levchenko" w:date="2024-10-17T19:38:00Z"/>
        </w:trPr>
        <w:tc>
          <w:tcPr>
            <w:tcW w:w="3115" w:type="dxa"/>
          </w:tcPr>
          <w:p w14:paraId="28A0A74E" w14:textId="77777777" w:rsidR="009F0A31" w:rsidRPr="002C67B4" w:rsidRDefault="009F0A31" w:rsidP="002C67B4">
            <w:pPr>
              <w:pStyle w:val="BodyText"/>
              <w:rPr>
                <w:ins w:id="754" w:author="Anna Levchenko" w:date="2024-10-17T19:38:00Z"/>
              </w:rPr>
            </w:pPr>
            <w:ins w:id="755" w:author="Anna Levchenko" w:date="2024-10-17T19:38:00Z">
              <w:r w:rsidRPr="002C67B4">
                <w:t>auction_house_id</w:t>
              </w:r>
            </w:ins>
          </w:p>
        </w:tc>
        <w:tc>
          <w:tcPr>
            <w:tcW w:w="3116" w:type="dxa"/>
          </w:tcPr>
          <w:p w14:paraId="363F22AB" w14:textId="77777777" w:rsidR="009F0A31" w:rsidRPr="002C67B4" w:rsidRDefault="009F0A31" w:rsidP="002C67B4">
            <w:pPr>
              <w:pStyle w:val="BodyText"/>
              <w:rPr>
                <w:ins w:id="756" w:author="Anna Levchenko" w:date="2024-10-17T19:38:00Z"/>
              </w:rPr>
            </w:pPr>
            <w:ins w:id="757" w:author="Anna Levchenko" w:date="2024-10-17T19:38:00Z">
              <w:r w:rsidRPr="002C67B4">
                <w:t>name</w:t>
              </w:r>
            </w:ins>
          </w:p>
        </w:tc>
        <w:tc>
          <w:tcPr>
            <w:tcW w:w="3116" w:type="dxa"/>
          </w:tcPr>
          <w:p w14:paraId="2F21D0F7" w14:textId="77777777" w:rsidR="009F0A31" w:rsidRPr="002C67B4" w:rsidRDefault="009F0A31" w:rsidP="002C67B4">
            <w:pPr>
              <w:pStyle w:val="BodyText"/>
              <w:rPr>
                <w:ins w:id="758" w:author="Anna Levchenko" w:date="2024-10-17T19:38:00Z"/>
              </w:rPr>
            </w:pPr>
            <w:ins w:id="759" w:author="Anna Levchenko" w:date="2024-10-17T19:38:00Z">
              <w:r w:rsidRPr="002C67B4">
                <w:t>location</w:t>
              </w:r>
            </w:ins>
          </w:p>
        </w:tc>
      </w:tr>
      <w:tr w:rsidR="009F0A31" w:rsidRPr="002C67B4" w14:paraId="0E8F637E" w14:textId="77777777" w:rsidTr="009F0A31">
        <w:trPr>
          <w:ins w:id="760" w:author="Anna Levchenko" w:date="2024-10-17T19:38:00Z"/>
        </w:trPr>
        <w:tc>
          <w:tcPr>
            <w:tcW w:w="3115" w:type="dxa"/>
          </w:tcPr>
          <w:p w14:paraId="086A0B66" w14:textId="77777777" w:rsidR="009F0A31" w:rsidRPr="002C67B4" w:rsidRDefault="009F0A31" w:rsidP="002C67B4">
            <w:pPr>
              <w:pStyle w:val="BodyText"/>
              <w:rPr>
                <w:ins w:id="761" w:author="Anna Levchenko" w:date="2024-10-17T19:38:00Z"/>
              </w:rPr>
            </w:pPr>
            <w:ins w:id="762" w:author="Anna Levchenko" w:date="2024-10-17T19:38:00Z">
              <w:r w:rsidRPr="002C67B4">
                <w:t>801</w:t>
              </w:r>
            </w:ins>
          </w:p>
        </w:tc>
        <w:tc>
          <w:tcPr>
            <w:tcW w:w="3116" w:type="dxa"/>
          </w:tcPr>
          <w:p w14:paraId="6744074B" w14:textId="77777777" w:rsidR="009F0A31" w:rsidRPr="002C67B4" w:rsidRDefault="009F0A31" w:rsidP="002C67B4">
            <w:pPr>
              <w:pStyle w:val="BodyText"/>
              <w:rPr>
                <w:ins w:id="763" w:author="Anna Levchenko" w:date="2024-10-17T19:38:00Z"/>
              </w:rPr>
            </w:pPr>
            <w:ins w:id="764" w:author="Anna Levchenko" w:date="2024-10-17T19:38:00Z">
              <w:r w:rsidRPr="002C67B4">
                <w:t>Sotheby's</w:t>
              </w:r>
            </w:ins>
          </w:p>
        </w:tc>
        <w:tc>
          <w:tcPr>
            <w:tcW w:w="3116" w:type="dxa"/>
          </w:tcPr>
          <w:p w14:paraId="37D8ADC6" w14:textId="77777777" w:rsidR="009F0A31" w:rsidRPr="002C67B4" w:rsidRDefault="009F0A31" w:rsidP="002C67B4">
            <w:pPr>
              <w:pStyle w:val="BodyText"/>
              <w:rPr>
                <w:ins w:id="765" w:author="Anna Levchenko" w:date="2024-10-17T19:38:00Z"/>
              </w:rPr>
            </w:pPr>
            <w:ins w:id="766" w:author="Anna Levchenko" w:date="2024-10-17T19:38:00Z">
              <w:r w:rsidRPr="002C67B4">
                <w:t>London</w:t>
              </w:r>
            </w:ins>
          </w:p>
        </w:tc>
      </w:tr>
      <w:tr w:rsidR="009F0A31" w:rsidRPr="002C67B4" w14:paraId="0736F0C8" w14:textId="77777777" w:rsidTr="009F0A31">
        <w:trPr>
          <w:ins w:id="767" w:author="Anna Levchenko" w:date="2024-10-17T19:38:00Z"/>
        </w:trPr>
        <w:tc>
          <w:tcPr>
            <w:tcW w:w="3115" w:type="dxa"/>
          </w:tcPr>
          <w:p w14:paraId="2DE89518" w14:textId="77777777" w:rsidR="009F0A31" w:rsidRPr="002C67B4" w:rsidRDefault="009F0A31" w:rsidP="002C67B4">
            <w:pPr>
              <w:pStyle w:val="BodyText"/>
              <w:rPr>
                <w:ins w:id="768" w:author="Anna Levchenko" w:date="2024-10-17T19:38:00Z"/>
              </w:rPr>
            </w:pPr>
            <w:ins w:id="769" w:author="Anna Levchenko" w:date="2024-10-17T19:38:00Z">
              <w:r w:rsidRPr="002C67B4">
                <w:t>802</w:t>
              </w:r>
            </w:ins>
          </w:p>
        </w:tc>
        <w:tc>
          <w:tcPr>
            <w:tcW w:w="3116" w:type="dxa"/>
          </w:tcPr>
          <w:p w14:paraId="4EAC75A9" w14:textId="77777777" w:rsidR="009F0A31" w:rsidRPr="002C67B4" w:rsidRDefault="009F0A31" w:rsidP="002C67B4">
            <w:pPr>
              <w:pStyle w:val="BodyText"/>
              <w:rPr>
                <w:ins w:id="770" w:author="Anna Levchenko" w:date="2024-10-17T19:38:00Z"/>
              </w:rPr>
            </w:pPr>
            <w:ins w:id="771" w:author="Anna Levchenko" w:date="2024-10-17T19:38:00Z">
              <w:r w:rsidRPr="002C67B4">
                <w:t>Christie's</w:t>
              </w:r>
            </w:ins>
          </w:p>
        </w:tc>
        <w:tc>
          <w:tcPr>
            <w:tcW w:w="3116" w:type="dxa"/>
          </w:tcPr>
          <w:p w14:paraId="492ABA39" w14:textId="77777777" w:rsidR="009F0A31" w:rsidRPr="002C67B4" w:rsidRDefault="009F0A31" w:rsidP="002C67B4">
            <w:pPr>
              <w:pStyle w:val="BodyText"/>
              <w:rPr>
                <w:ins w:id="772" w:author="Anna Levchenko" w:date="2024-10-17T19:38:00Z"/>
              </w:rPr>
            </w:pPr>
            <w:ins w:id="773" w:author="Anna Levchenko" w:date="2024-10-17T19:38:00Z">
              <w:r w:rsidRPr="002C67B4">
                <w:t>New York</w:t>
              </w:r>
            </w:ins>
          </w:p>
        </w:tc>
      </w:tr>
      <w:tr w:rsidR="009F0A31" w:rsidRPr="002C67B4" w14:paraId="5A852395" w14:textId="77777777" w:rsidTr="009F0A31">
        <w:trPr>
          <w:ins w:id="774" w:author="Anna Levchenko" w:date="2024-10-17T19:38:00Z"/>
        </w:trPr>
        <w:tc>
          <w:tcPr>
            <w:tcW w:w="3115" w:type="dxa"/>
          </w:tcPr>
          <w:p w14:paraId="61BFD47D" w14:textId="77777777" w:rsidR="009F0A31" w:rsidRPr="002C67B4" w:rsidRDefault="009F0A31" w:rsidP="002C67B4">
            <w:pPr>
              <w:pStyle w:val="BodyText"/>
              <w:rPr>
                <w:ins w:id="775" w:author="Anna Levchenko" w:date="2024-10-17T19:38:00Z"/>
              </w:rPr>
            </w:pPr>
            <w:ins w:id="776" w:author="Anna Levchenko" w:date="2024-10-17T19:38:00Z">
              <w:r w:rsidRPr="002C67B4">
                <w:t>803</w:t>
              </w:r>
            </w:ins>
          </w:p>
        </w:tc>
        <w:tc>
          <w:tcPr>
            <w:tcW w:w="3116" w:type="dxa"/>
          </w:tcPr>
          <w:p w14:paraId="1747A338" w14:textId="77777777" w:rsidR="009F0A31" w:rsidRPr="002C67B4" w:rsidRDefault="009F0A31" w:rsidP="002C67B4">
            <w:pPr>
              <w:pStyle w:val="BodyText"/>
              <w:rPr>
                <w:ins w:id="777" w:author="Anna Levchenko" w:date="2024-10-17T19:38:00Z"/>
              </w:rPr>
            </w:pPr>
            <w:ins w:id="778" w:author="Anna Levchenko" w:date="2024-10-17T19:38:00Z">
              <w:r w:rsidRPr="002C67B4">
                <w:t>Artcurial</w:t>
              </w:r>
            </w:ins>
          </w:p>
        </w:tc>
        <w:tc>
          <w:tcPr>
            <w:tcW w:w="3116" w:type="dxa"/>
          </w:tcPr>
          <w:p w14:paraId="324D4CB9" w14:textId="77777777" w:rsidR="009F0A31" w:rsidRPr="002C67B4" w:rsidRDefault="009F0A31" w:rsidP="002C67B4">
            <w:pPr>
              <w:pStyle w:val="BodyText"/>
              <w:rPr>
                <w:ins w:id="779" w:author="Anna Levchenko" w:date="2024-10-17T19:38:00Z"/>
              </w:rPr>
            </w:pPr>
            <w:ins w:id="780" w:author="Anna Levchenko" w:date="2024-10-17T19:38:00Z">
              <w:r w:rsidRPr="002C67B4">
                <w:t>Paris</w:t>
              </w:r>
            </w:ins>
          </w:p>
        </w:tc>
      </w:tr>
    </w:tbl>
    <w:p w14:paraId="455288B0" w14:textId="4CCE7D10" w:rsidR="00BE17E0" w:rsidRPr="009F0A31" w:rsidDel="009F0A31" w:rsidRDefault="00BE17E0" w:rsidP="00534385">
      <w:pPr>
        <w:pStyle w:val="BodyText"/>
        <w:rPr>
          <w:del w:id="781" w:author="Anna Levchenko" w:date="2024-10-17T19:38:00Z"/>
        </w:rPr>
      </w:pPr>
    </w:p>
    <w:p w14:paraId="1C8B7E32" w14:textId="77777777" w:rsidR="00BE17E0" w:rsidRPr="006F645E" w:rsidRDefault="00BE17E0">
      <w:pPr>
        <w:pStyle w:val="BodyText"/>
      </w:pPr>
    </w:p>
    <w:sectPr w:rsidR="00BE17E0" w:rsidRPr="006F645E" w:rsidSect="0076784B">
      <w:headerReference w:type="default" r:id="rId13"/>
      <w:footerReference w:type="default" r:id="rId14"/>
      <w:footerReference w:type="first" r:id="rId15"/>
      <w:pgSz w:w="11909" w:h="16834" w:code="9"/>
      <w:pgMar w:top="1134" w:right="851" w:bottom="1134" w:left="1134" w:header="720" w:footer="720" w:gutter="567"/>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E7EAA" w14:textId="77777777" w:rsidR="006C2088" w:rsidRDefault="006C2088" w:rsidP="00500742">
      <w:pPr>
        <w:spacing w:line="240" w:lineRule="auto"/>
      </w:pPr>
      <w:r>
        <w:separator/>
      </w:r>
    </w:p>
  </w:endnote>
  <w:endnote w:type="continuationSeparator" w:id="0">
    <w:p w14:paraId="08DFF26E" w14:textId="77777777" w:rsidR="006C2088" w:rsidRDefault="006C2088" w:rsidP="00500742">
      <w:pPr>
        <w:spacing w:line="240" w:lineRule="auto"/>
      </w:pPr>
      <w:r>
        <w:continuationSeparator/>
      </w:r>
    </w:p>
  </w:endnote>
  <w:endnote w:type="continuationNotice" w:id="1">
    <w:p w14:paraId="26F9BACC" w14:textId="77777777" w:rsidR="006C2088" w:rsidRDefault="006C20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071C10" w14:textId="77777777" w:rsidR="00016510" w:rsidRPr="00851FAD" w:rsidRDefault="005D1735" w:rsidP="005B4AE6">
    <w:pPr>
      <w:framePr w:wrap="around" w:vAnchor="page" w:hAnchor="page" w:x="10910" w:y="15764"/>
      <w:widowControl/>
      <w:tabs>
        <w:tab w:val="center" w:pos="4320"/>
        <w:tab w:val="right" w:pos="8640"/>
      </w:tabs>
      <w:spacing w:line="240" w:lineRule="auto"/>
      <w:rPr>
        <w:rStyle w:val="PageNumber"/>
        <w:rFonts w:eastAsia="MS Gothic"/>
        <w:sz w:val="18"/>
        <w:szCs w:val="18"/>
      </w:rPr>
    </w:pPr>
    <w:r w:rsidRPr="00851FAD">
      <w:rPr>
        <w:rStyle w:val="PageNumber"/>
        <w:rFonts w:eastAsia="MS Gothic"/>
        <w:sz w:val="18"/>
        <w:szCs w:val="18"/>
      </w:rPr>
      <w:fldChar w:fldCharType="begin"/>
    </w:r>
    <w:r w:rsidRPr="00851FAD">
      <w:rPr>
        <w:rStyle w:val="PageNumber"/>
        <w:rFonts w:eastAsia="MS Gothic"/>
        <w:sz w:val="18"/>
        <w:szCs w:val="18"/>
      </w:rPr>
      <w:instrText xml:space="preserve">PAGE  </w:instrText>
    </w:r>
    <w:r w:rsidRPr="00851FAD">
      <w:rPr>
        <w:rStyle w:val="PageNumber"/>
        <w:rFonts w:eastAsia="MS Gothic"/>
        <w:sz w:val="18"/>
        <w:szCs w:val="18"/>
      </w:rPr>
      <w:fldChar w:fldCharType="separate"/>
    </w:r>
    <w:r>
      <w:rPr>
        <w:rStyle w:val="PageNumber"/>
        <w:rFonts w:eastAsia="MS Gothic"/>
        <w:noProof/>
        <w:sz w:val="18"/>
        <w:szCs w:val="18"/>
      </w:rPr>
      <w:t>7</w:t>
    </w:r>
    <w:r w:rsidRPr="00851FAD">
      <w:rPr>
        <w:rStyle w:val="PageNumber"/>
        <w:rFonts w:eastAsia="MS Gothic"/>
        <w:sz w:val="18"/>
        <w:szCs w:val="18"/>
      </w:rPr>
      <w:fldChar w:fldCharType="end"/>
    </w:r>
  </w:p>
  <w:tbl>
    <w:tblPr>
      <w:tblpPr w:leftFromText="181" w:rightFromText="181" w:vertAnchor="text" w:horzAnchor="margin" w:tblpX="-33" w:tblpY="1"/>
      <w:tblOverlap w:val="never"/>
      <w:tblW w:w="0" w:type="auto"/>
      <w:tblLook w:val="04A0" w:firstRow="1" w:lastRow="0" w:firstColumn="1" w:lastColumn="0" w:noHBand="0" w:noVBand="1"/>
    </w:tblPr>
    <w:tblGrid>
      <w:gridCol w:w="8472"/>
    </w:tblGrid>
    <w:tr w:rsidR="00DF38F2" w14:paraId="75EEBB7A" w14:textId="77777777" w:rsidTr="002A572B">
      <w:tc>
        <w:tcPr>
          <w:tcW w:w="8472" w:type="dxa"/>
        </w:tcPr>
        <w:p w14:paraId="0DCC6942" w14:textId="75EEB5E5" w:rsidR="00016510" w:rsidRDefault="00401033" w:rsidP="002A572B">
          <w:pPr>
            <w:pStyle w:val="Footer"/>
          </w:pPr>
          <w:fldSimple w:instr=" DOCPROPERTY  Classification  \* MERGEFORMAT ">
            <w:r w:rsidR="000370D4">
              <w:t>Confidential</w:t>
            </w:r>
          </w:fldSimple>
          <w:r w:rsidR="005D1735">
            <w:tab/>
          </w:r>
        </w:p>
      </w:tc>
    </w:tr>
  </w:tbl>
  <w:p w14:paraId="629B217E" w14:textId="77777777" w:rsidR="00016510" w:rsidRPr="00205D53" w:rsidRDefault="005D1735" w:rsidP="007F4104">
    <w:pPr>
      <w:pStyle w:val="Footer"/>
    </w:pPr>
    <w:r w:rsidRPr="00205D53">
      <w:rPr>
        <w:noProof/>
        <w:color w:val="2B579A"/>
        <w:shd w:val="clear" w:color="auto" w:fill="E6E6E6"/>
      </w:rPr>
      <mc:AlternateContent>
        <mc:Choice Requires="wps">
          <w:drawing>
            <wp:anchor distT="0" distB="0" distL="114300" distR="114300" simplePos="0" relativeHeight="251658240" behindDoc="0" locked="0" layoutInCell="1" allowOverlap="1" wp14:anchorId="0211CFCE" wp14:editId="005DBD60">
              <wp:simplePos x="0" y="0"/>
              <wp:positionH relativeFrom="column">
                <wp:posOffset>-19431</wp:posOffset>
              </wp:positionH>
              <wp:positionV relativeFrom="paragraph">
                <wp:posOffset>-15494</wp:posOffset>
              </wp:positionV>
              <wp:extent cx="5944997" cy="0"/>
              <wp:effectExtent l="0" t="0" r="36830" b="19050"/>
              <wp:wrapNone/>
              <wp:docPr id="21" name="Straight Connector 21"/>
              <wp:cNvGraphicFramePr/>
              <a:graphic xmlns:a="http://schemas.openxmlformats.org/drawingml/2006/main">
                <a:graphicData uri="http://schemas.microsoft.com/office/word/2010/wordprocessingShape">
                  <wps:wsp>
                    <wps:cNvCnPr/>
                    <wps:spPr>
                      <a:xfrm>
                        <a:off x="0" y="0"/>
                        <a:ext cx="5944997"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v:line id="Straight Connector 21"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1.55pt,-1.2pt" to="466.55pt,-1.2pt" w14:anchorId="2927C80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1526"/>
      <w:gridCol w:w="7613"/>
    </w:tblGrid>
    <w:tr w:rsidR="0076784B" w14:paraId="3EB886D1" w14:textId="77777777" w:rsidTr="002A572B">
      <w:tc>
        <w:tcPr>
          <w:tcW w:w="1526" w:type="dxa"/>
          <w:vAlign w:val="center"/>
          <w:hideMark/>
        </w:tcPr>
        <w:p w14:paraId="3FD0571A" w14:textId="77777777" w:rsidR="00016510" w:rsidRDefault="005D1735" w:rsidP="0076784B">
          <w:pPr>
            <w:pStyle w:val="Footer"/>
            <w:rPr>
              <w:b/>
            </w:rPr>
          </w:pPr>
          <w:r>
            <w:rPr>
              <w:b/>
            </w:rPr>
            <w:t>Legal Notice:</w:t>
          </w:r>
        </w:p>
      </w:tc>
      <w:tc>
        <w:tcPr>
          <w:tcW w:w="7613" w:type="dxa"/>
          <w:vAlign w:val="center"/>
          <w:hideMark/>
        </w:tcPr>
        <w:p w14:paraId="36AA4F7F" w14:textId="77777777" w:rsidR="00016510" w:rsidRDefault="005D1735" w:rsidP="0076784B">
          <w:pPr>
            <w:pStyle w:val="Footer"/>
          </w:pPr>
          <w:r>
            <w:t>This document contains privileged and/or confidential information and may not be disclosed, distributed or reproduced without the prior written permission of EPAM®.</w:t>
          </w:r>
        </w:p>
      </w:tc>
    </w:tr>
    <w:tr w:rsidR="0076784B" w14:paraId="7947E9D3" w14:textId="77777777" w:rsidTr="002A572B">
      <w:tc>
        <w:tcPr>
          <w:tcW w:w="9139" w:type="dxa"/>
          <w:gridSpan w:val="2"/>
          <w:hideMark/>
        </w:tcPr>
        <w:p w14:paraId="4818C4EF" w14:textId="612E7520" w:rsidR="00016510" w:rsidRDefault="00401033" w:rsidP="0076784B">
          <w:pPr>
            <w:pStyle w:val="Footer"/>
          </w:pPr>
          <w:fldSimple w:instr=" DOCPROPERTY  Classification  \* MERGEFORMAT ">
            <w:r w:rsidR="000370D4">
              <w:t>Confidential</w:t>
            </w:r>
          </w:fldSimple>
        </w:p>
      </w:tc>
    </w:tr>
  </w:tbl>
  <w:p w14:paraId="56E23E29" w14:textId="77777777" w:rsidR="00016510" w:rsidRDefault="005D1735" w:rsidP="002A572B">
    <w:pPr>
      <w:pStyle w:val="Footer"/>
      <w:ind w:left="0" w:right="1"/>
    </w:pPr>
    <w:r>
      <w:rPr>
        <w:noProof/>
        <w:color w:val="2B579A"/>
        <w:shd w:val="clear" w:color="auto" w:fill="E6E6E6"/>
      </w:rPr>
      <mc:AlternateContent>
        <mc:Choice Requires="wps">
          <w:drawing>
            <wp:anchor distT="0" distB="0" distL="114300" distR="114300" simplePos="0" relativeHeight="251658241" behindDoc="0" locked="0" layoutInCell="1" allowOverlap="1" wp14:anchorId="2736AD72" wp14:editId="77A8C745">
              <wp:simplePos x="0" y="0"/>
              <wp:positionH relativeFrom="column">
                <wp:posOffset>2515</wp:posOffset>
              </wp:positionH>
              <wp:positionV relativeFrom="paragraph">
                <wp:posOffset>-344678</wp:posOffset>
              </wp:positionV>
              <wp:extent cx="5914491" cy="0"/>
              <wp:effectExtent l="0" t="0" r="29210" b="19050"/>
              <wp:wrapNone/>
              <wp:docPr id="3" name="Straight Connector 3"/>
              <wp:cNvGraphicFramePr/>
              <a:graphic xmlns:a="http://schemas.openxmlformats.org/drawingml/2006/main">
                <a:graphicData uri="http://schemas.microsoft.com/office/word/2010/wordprocessingShape">
                  <wps:wsp>
                    <wps:cNvCnPr/>
                    <wps:spPr>
                      <a:xfrm>
                        <a:off x="0" y="0"/>
                        <a:ext cx="5914491" cy="0"/>
                      </a:xfrm>
                      <a:prstGeom prst="line">
                        <a:avLst/>
                      </a:prstGeom>
                      <a:noFill/>
                      <a:ln w="25400" cap="flat" cmpd="sng" algn="ctr">
                        <a:solidFill>
                          <a:srgbClr val="464547"/>
                        </a:solidFill>
                        <a:prstDash val="solid"/>
                      </a:ln>
                      <a:effectLst/>
                    </wps:spPr>
                    <wps:bodyPr/>
                  </wps:wsp>
                </a:graphicData>
              </a:graphic>
              <wp14:sizeRelH relativeFrom="margin">
                <wp14:pctWidth>0</wp14:pctWidth>
              </wp14:sizeRelH>
              <wp14:sizeRelV relativeFrom="margin">
                <wp14:pctHeight>0</wp14:pctHeight>
              </wp14:sizeRelV>
            </wp:anchor>
          </w:drawing>
        </mc:Choice>
        <mc:Fallback xmlns:oel="http://schemas.microsoft.com/office/2019/extlst" xmlns:a="http://schemas.openxmlformats.org/drawingml/2006/main">
          <w:pict>
            <v:line id="Straight Connector 3"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64547" strokeweight="2pt" from=".2pt,-27.15pt" to="465.9pt,-27.15pt" w14:anchorId="753841C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64107" w14:textId="77777777" w:rsidR="006C2088" w:rsidRDefault="006C2088" w:rsidP="00500742">
      <w:pPr>
        <w:spacing w:line="240" w:lineRule="auto"/>
      </w:pPr>
      <w:r>
        <w:separator/>
      </w:r>
    </w:p>
  </w:footnote>
  <w:footnote w:type="continuationSeparator" w:id="0">
    <w:p w14:paraId="7D4AE364" w14:textId="77777777" w:rsidR="006C2088" w:rsidRDefault="006C2088" w:rsidP="00500742">
      <w:pPr>
        <w:spacing w:line="240" w:lineRule="auto"/>
      </w:pPr>
      <w:r>
        <w:continuationSeparator/>
      </w:r>
    </w:p>
  </w:footnote>
  <w:footnote w:type="continuationNotice" w:id="1">
    <w:p w14:paraId="23646B27" w14:textId="77777777" w:rsidR="006C2088" w:rsidRDefault="006C208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98" w:type="dxa"/>
      <w:tblLook w:val="04A0" w:firstRow="1" w:lastRow="0" w:firstColumn="1" w:lastColumn="0" w:noHBand="0" w:noVBand="1"/>
    </w:tblPr>
    <w:tblGrid>
      <w:gridCol w:w="8121"/>
      <w:gridCol w:w="1377"/>
    </w:tblGrid>
    <w:tr w:rsidR="002A572B" w14:paraId="7DBDC9F3" w14:textId="77777777" w:rsidTr="006366F2">
      <w:tc>
        <w:tcPr>
          <w:tcW w:w="8121" w:type="dxa"/>
          <w:vAlign w:val="center"/>
          <w:hideMark/>
        </w:tcPr>
        <w:p w14:paraId="703F688A" w14:textId="2BC4AD91" w:rsidR="00016510" w:rsidRDefault="007C4361" w:rsidP="002A572B">
          <w:pPr>
            <w:pStyle w:val="Header"/>
            <w:tabs>
              <w:tab w:val="clear" w:pos="0"/>
            </w:tabs>
            <w:ind w:left="-108"/>
          </w:pPr>
          <w:r w:rsidRPr="000A5282">
            <w:rPr>
              <w:color w:val="999999"/>
            </w:rPr>
            <w:t>Introduction to DWH and ET</w:t>
          </w:r>
          <w:r>
            <w:rPr>
              <w:color w:val="999999"/>
            </w:rPr>
            <w:t>L</w:t>
          </w:r>
          <w:r w:rsidR="005D1735">
            <w:rPr>
              <w:color w:val="999999"/>
            </w:rPr>
            <w:tab/>
          </w:r>
        </w:p>
      </w:tc>
      <w:tc>
        <w:tcPr>
          <w:tcW w:w="1377" w:type="dxa"/>
          <w:vAlign w:val="center"/>
        </w:tcPr>
        <w:p w14:paraId="4B9A6913" w14:textId="77777777" w:rsidR="00016510" w:rsidRDefault="00016510" w:rsidP="002A572B">
          <w:pPr>
            <w:pStyle w:val="Header"/>
          </w:pPr>
        </w:p>
      </w:tc>
    </w:tr>
    <w:tr w:rsidR="002A572B" w14:paraId="7634FCD1" w14:textId="77777777" w:rsidTr="006366F2">
      <w:trPr>
        <w:trHeight w:val="340"/>
      </w:trPr>
      <w:tc>
        <w:tcPr>
          <w:tcW w:w="8121" w:type="dxa"/>
          <w:vAlign w:val="center"/>
          <w:hideMark/>
        </w:tcPr>
        <w:p w14:paraId="74F97D7D" w14:textId="543EBFF4" w:rsidR="00016510" w:rsidRDefault="00426215" w:rsidP="002A19FA">
          <w:pPr>
            <w:pStyle w:val="Header"/>
            <w:tabs>
              <w:tab w:val="clear" w:pos="0"/>
            </w:tabs>
          </w:pPr>
          <w:r>
            <w:t>Business Template</w:t>
          </w:r>
        </w:p>
      </w:tc>
      <w:tc>
        <w:tcPr>
          <w:tcW w:w="1377" w:type="dxa"/>
          <w:vAlign w:val="center"/>
          <w:hideMark/>
        </w:tcPr>
        <w:p w14:paraId="22501B53" w14:textId="77777777" w:rsidR="00016510" w:rsidRDefault="005D1735" w:rsidP="002A572B">
          <w:pPr>
            <w:pStyle w:val="Header"/>
            <w:jc w:val="right"/>
          </w:pPr>
          <w:r>
            <w:rPr>
              <w:noProof/>
              <w:color w:val="2B579A"/>
              <w:shd w:val="clear" w:color="auto" w:fill="E6E6E6"/>
            </w:rPr>
            <w:drawing>
              <wp:inline distT="0" distB="0" distL="0" distR="0" wp14:anchorId="4414F301" wp14:editId="72BB415B">
                <wp:extent cx="461010" cy="158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1010" cy="158750"/>
                        </a:xfrm>
                        <a:prstGeom prst="rect">
                          <a:avLst/>
                        </a:prstGeom>
                        <a:noFill/>
                        <a:ln>
                          <a:noFill/>
                        </a:ln>
                      </pic:spPr>
                    </pic:pic>
                  </a:graphicData>
                </a:graphic>
              </wp:inline>
            </w:drawing>
          </w:r>
        </w:p>
      </w:tc>
    </w:tr>
  </w:tbl>
  <w:p w14:paraId="69D3CA92" w14:textId="77777777" w:rsidR="00016510" w:rsidRPr="002A572B" w:rsidRDefault="005D1735" w:rsidP="002A572B">
    <w:pPr>
      <w:pStyle w:val="Header"/>
      <w:rPr>
        <w:sz w:val="16"/>
        <w:szCs w:val="16"/>
      </w:rPr>
    </w:pPr>
    <w:r>
      <w:rPr>
        <w:noProof/>
        <w:color w:val="2B579A"/>
        <w:shd w:val="clear" w:color="auto" w:fill="E6E6E6"/>
      </w:rPr>
      <mc:AlternateContent>
        <mc:Choice Requires="wps">
          <w:drawing>
            <wp:anchor distT="0" distB="0" distL="114300" distR="114300" simplePos="0" relativeHeight="251658242" behindDoc="0" locked="0" layoutInCell="1" allowOverlap="1" wp14:anchorId="14C731A7" wp14:editId="38C8953B">
              <wp:simplePos x="0" y="0"/>
              <wp:positionH relativeFrom="column">
                <wp:posOffset>5411</wp:posOffset>
              </wp:positionH>
              <wp:positionV relativeFrom="paragraph">
                <wp:posOffset>13335</wp:posOffset>
              </wp:positionV>
              <wp:extent cx="5952617" cy="0"/>
              <wp:effectExtent l="0" t="0" r="29210" b="19050"/>
              <wp:wrapNone/>
              <wp:docPr id="7" name="Straight Connector 7"/>
              <wp:cNvGraphicFramePr/>
              <a:graphic xmlns:a="http://schemas.openxmlformats.org/drawingml/2006/main">
                <a:graphicData uri="http://schemas.microsoft.com/office/word/2010/wordprocessingShape">
                  <wps:wsp>
                    <wps:cNvCnPr/>
                    <wps:spPr>
                      <a:xfrm>
                        <a:off x="0" y="0"/>
                        <a:ext cx="5952617" cy="0"/>
                      </a:xfrm>
                      <a:prstGeom prst="line">
                        <a:avLst/>
                      </a:prstGeom>
                      <a:ln w="25400">
                        <a:solidFill>
                          <a:schemeClr val="bg2">
                            <a:lumMod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oel="http://schemas.microsoft.com/office/2019/extlst" xmlns:a14="http://schemas.microsoft.com/office/drawing/2010/main" xmlns:pic="http://schemas.openxmlformats.org/drawingml/2006/picture" xmlns:a="http://schemas.openxmlformats.org/drawingml/2006/main">
          <w:pict>
            <v:line id="Straight Connector 7"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o:spid="_x0000_s1026" strokecolor="#393737 [814]" strokeweight="2pt" from=".45pt,1.05pt" to="469.15pt,1.05pt" w14:anchorId="6A4D86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">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2B3"/>
    <w:multiLevelType w:val="hybridMultilevel"/>
    <w:tmpl w:val="629EE53E"/>
    <w:lvl w:ilvl="0" w:tplc="3E82639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A0CA8"/>
    <w:multiLevelType w:val="hybridMultilevel"/>
    <w:tmpl w:val="7D964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B44983"/>
    <w:multiLevelType w:val="multilevel"/>
    <w:tmpl w:val="1436B0F0"/>
    <w:styleLink w:val="NumberList"/>
    <w:lvl w:ilvl="0">
      <w:start w:val="1"/>
      <w:numFmt w:val="decimal"/>
      <w:pStyle w:val="ListNumber"/>
      <w:lvlText w:val="%1."/>
      <w:lvlJc w:val="left"/>
      <w:pPr>
        <w:ind w:left="360" w:hanging="360"/>
      </w:pPr>
      <w:rPr>
        <w:rFonts w:ascii="Trebuchet MS" w:hAnsi="Trebuchet MS" w:hint="default"/>
        <w:b w:val="0"/>
        <w:i w:val="0"/>
        <w:color w:val="1A9CB0"/>
        <w:sz w:val="20"/>
      </w:rPr>
    </w:lvl>
    <w:lvl w:ilvl="1">
      <w:start w:val="1"/>
      <w:numFmt w:val="lowerLetter"/>
      <w:lvlText w:val="%2."/>
      <w:lvlJc w:val="left"/>
      <w:pPr>
        <w:ind w:left="720" w:hanging="360"/>
      </w:pPr>
      <w:rPr>
        <w:rFonts w:ascii="Trebuchet MS" w:hAnsi="Trebuchet MS" w:hint="default"/>
        <w:b w:val="0"/>
        <w:i w:val="0"/>
        <w:color w:val="464547"/>
        <w:sz w:val="20"/>
      </w:rPr>
    </w:lvl>
    <w:lvl w:ilvl="2">
      <w:start w:val="1"/>
      <w:numFmt w:val="lowerRoman"/>
      <w:lvlText w:val="%3."/>
      <w:lvlJc w:val="left"/>
      <w:pPr>
        <w:ind w:left="1080" w:hanging="360"/>
      </w:pPr>
      <w:rPr>
        <w:rFonts w:ascii="Trebuchet MS" w:hAnsi="Trebuchet MS" w:hint="default"/>
        <w:b w:val="0"/>
        <w:i w:val="0"/>
        <w:color w:val="464547"/>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95A4727"/>
    <w:multiLevelType w:val="hybridMultilevel"/>
    <w:tmpl w:val="A55AF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43B9"/>
    <w:multiLevelType w:val="multilevel"/>
    <w:tmpl w:val="CAD271F8"/>
    <w:styleLink w:val="Headings"/>
    <w:lvl w:ilvl="0">
      <w:start w:val="1"/>
      <w:numFmt w:val="decimal"/>
      <w:pStyle w:val="Heading1"/>
      <w:lvlText w:val="%1"/>
      <w:lvlJc w:val="left"/>
      <w:pPr>
        <w:ind w:left="2160" w:hanging="720"/>
      </w:pPr>
      <w:rPr>
        <w:rFonts w:ascii="Arial Black" w:hAnsi="Arial Black" w:hint="default"/>
        <w:b w:val="0"/>
        <w:i w:val="0"/>
        <w:color w:val="464547"/>
        <w:sz w:val="28"/>
      </w:rPr>
    </w:lvl>
    <w:lvl w:ilvl="1">
      <w:start w:val="1"/>
      <w:numFmt w:val="decimal"/>
      <w:pStyle w:val="Heading2"/>
      <w:lvlText w:val="%1.%2"/>
      <w:lvlJc w:val="left"/>
      <w:pPr>
        <w:ind w:left="2160" w:hanging="720"/>
      </w:pPr>
      <w:rPr>
        <w:rFonts w:ascii="Arial Black" w:hAnsi="Arial Black" w:hint="default"/>
        <w:b w:val="0"/>
        <w:i w:val="0"/>
        <w:caps/>
        <w:color w:val="1A9CB0"/>
        <w:sz w:val="24"/>
      </w:rPr>
    </w:lvl>
    <w:lvl w:ilvl="2">
      <w:start w:val="1"/>
      <w:numFmt w:val="decimal"/>
      <w:pStyle w:val="Heading3"/>
      <w:lvlText w:val="%1.%2.%3"/>
      <w:lvlJc w:val="left"/>
      <w:pPr>
        <w:ind w:left="2160" w:hanging="720"/>
      </w:pPr>
      <w:rPr>
        <w:rFonts w:ascii="Arial Black" w:hAnsi="Arial Black" w:hint="default"/>
        <w:b w:val="0"/>
        <w:i w:val="0"/>
        <w:color w:val="1A9CB0"/>
        <w:sz w:val="24"/>
      </w:rPr>
    </w:lvl>
    <w:lvl w:ilvl="3">
      <w:start w:val="1"/>
      <w:numFmt w:val="decimal"/>
      <w:pStyle w:val="Heading4"/>
      <w:lvlText w:val="%1.%2.%3.%4"/>
      <w:lvlJc w:val="left"/>
      <w:pPr>
        <w:ind w:left="2517" w:hanging="1077"/>
      </w:pPr>
      <w:rPr>
        <w:rFonts w:ascii="Arial Black" w:hAnsi="Arial Black" w:hint="default"/>
        <w:b w:val="0"/>
        <w:i w:val="0"/>
        <w:color w:val="1A9CB0"/>
        <w:sz w:val="22"/>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5" w15:restartNumberingAfterBreak="0">
    <w:nsid w:val="1E293D5E"/>
    <w:multiLevelType w:val="hybridMultilevel"/>
    <w:tmpl w:val="1F9AC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A944B1"/>
    <w:multiLevelType w:val="hybridMultilevel"/>
    <w:tmpl w:val="F2869934"/>
    <w:lvl w:ilvl="0" w:tplc="27565936">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B0C11"/>
    <w:multiLevelType w:val="hybridMultilevel"/>
    <w:tmpl w:val="0F601464"/>
    <w:lvl w:ilvl="0" w:tplc="5720E0AE">
      <w:start w:val="2"/>
      <w:numFmt w:val="bullet"/>
      <w:lvlText w:val="•"/>
      <w:lvlJc w:val="left"/>
      <w:pPr>
        <w:ind w:left="720" w:hanging="360"/>
      </w:pPr>
      <w:rPr>
        <w:rFonts w:ascii="Trebuchet MS" w:eastAsia="Times New Roman" w:hAnsi="Trebuchet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22066A"/>
    <w:multiLevelType w:val="multilevel"/>
    <w:tmpl w:val="6854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3432A8"/>
    <w:multiLevelType w:val="hybridMultilevel"/>
    <w:tmpl w:val="F2E286F2"/>
    <w:lvl w:ilvl="0" w:tplc="869EC284">
      <w:start w:val="1"/>
      <w:numFmt w:val="decimal"/>
      <w:lvlText w:val="%1."/>
      <w:lvlJc w:val="left"/>
      <w:pPr>
        <w:ind w:left="720" w:hanging="360"/>
      </w:pPr>
      <w:rPr>
        <w:rFonts w:ascii="Trebuchet MS" w:hAnsi="Trebuchet MS" w:hint="default"/>
        <w:b w:val="0"/>
        <w:i w:val="0"/>
        <w:color w:val="1A9CB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D02BD6"/>
    <w:multiLevelType w:val="multilevel"/>
    <w:tmpl w:val="C5B4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E1CAC"/>
    <w:multiLevelType w:val="multilevel"/>
    <w:tmpl w:val="105C1ABE"/>
    <w:lvl w:ilvl="0">
      <w:start w:val="1"/>
      <w:numFmt w:val="decimal"/>
      <w:lvlText w:val="%1"/>
      <w:lvlJc w:val="left"/>
      <w:pPr>
        <w:tabs>
          <w:tab w:val="num" w:pos="522"/>
        </w:tabs>
        <w:ind w:left="522" w:hanging="432"/>
      </w:pPr>
    </w:lvl>
    <w:lvl w:ilvl="1">
      <w:start w:val="1"/>
      <w:numFmt w:val="decimal"/>
      <w:lvlText w:val="%1.%2"/>
      <w:lvlJc w:val="left"/>
      <w:pPr>
        <w:tabs>
          <w:tab w:val="num" w:pos="860"/>
        </w:tabs>
        <w:ind w:left="860" w:hanging="576"/>
      </w:pPr>
    </w:lvl>
    <w:lvl w:ilvl="2">
      <w:start w:val="1"/>
      <w:numFmt w:val="decimal"/>
      <w:lvlText w:val="%1.%2.%3"/>
      <w:lvlJc w:val="left"/>
      <w:pPr>
        <w:tabs>
          <w:tab w:val="num" w:pos="2282"/>
        </w:tabs>
        <w:ind w:left="2282" w:hanging="864"/>
      </w:pPr>
    </w:lvl>
    <w:lvl w:ilvl="3">
      <w:start w:val="1"/>
      <w:numFmt w:val="decimal"/>
      <w:lvlText w:val="%1.%2.%3.%4"/>
      <w:lvlJc w:val="left"/>
      <w:pPr>
        <w:tabs>
          <w:tab w:val="num" w:pos="4694"/>
        </w:tabs>
        <w:ind w:left="4694" w:hanging="1008"/>
      </w:pPr>
      <w:rPr>
        <w:b w:val="0"/>
      </w:rPr>
    </w:lvl>
    <w:lvl w:ilvl="4">
      <w:start w:val="1"/>
      <w:numFmt w:val="decimal"/>
      <w:lvlText w:val="%1.%2.%3.%4.%5"/>
      <w:lvlJc w:val="left"/>
      <w:pPr>
        <w:tabs>
          <w:tab w:val="num" w:pos="3888"/>
        </w:tabs>
        <w:ind w:left="3888" w:hanging="1008"/>
      </w:pPr>
    </w:lvl>
    <w:lvl w:ilvl="5">
      <w:start w:val="1"/>
      <w:numFmt w:val="decimal"/>
      <w:lvlText w:val="%1.%2.%3.%4.%5.%6"/>
      <w:lvlJc w:val="left"/>
      <w:pPr>
        <w:tabs>
          <w:tab w:val="num" w:pos="4968"/>
        </w:tabs>
        <w:ind w:left="4896" w:hanging="1008"/>
      </w:pPr>
    </w:lvl>
    <w:lvl w:ilvl="6">
      <w:start w:val="1"/>
      <w:numFmt w:val="decimal"/>
      <w:lvlText w:val="%1.%2.%3.%4.%5.%6.%7"/>
      <w:lvlJc w:val="left"/>
      <w:pPr>
        <w:tabs>
          <w:tab w:val="num" w:pos="6192"/>
        </w:tabs>
        <w:ind w:left="6192" w:hanging="1296"/>
      </w:pPr>
    </w:lvl>
    <w:lvl w:ilvl="7">
      <w:start w:val="1"/>
      <w:numFmt w:val="decimal"/>
      <w:lvlText w:val="%1.%2.%3.%4.%5.%6.%7.%8"/>
      <w:lvlJc w:val="left"/>
      <w:pPr>
        <w:tabs>
          <w:tab w:val="num" w:pos="1440"/>
        </w:tabs>
        <w:ind w:left="1440" w:hanging="1440"/>
      </w:pPr>
    </w:lvl>
    <w:lvl w:ilvl="8">
      <w:start w:val="1"/>
      <w:numFmt w:val="upperRoman"/>
      <w:suff w:val="space"/>
      <w:lvlText w:val="Appendix %9 -"/>
      <w:lvlJc w:val="left"/>
      <w:pPr>
        <w:ind w:left="0" w:firstLine="0"/>
      </w:pPr>
    </w:lvl>
  </w:abstractNum>
  <w:abstractNum w:abstractNumId="12" w15:restartNumberingAfterBreak="0">
    <w:nsid w:val="33FD3863"/>
    <w:multiLevelType w:val="hybridMultilevel"/>
    <w:tmpl w:val="54E2D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C5A0EF0"/>
    <w:multiLevelType w:val="hybridMultilevel"/>
    <w:tmpl w:val="3C502EE8"/>
    <w:lvl w:ilvl="0" w:tplc="FBE414C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486A47FD"/>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5" w15:restartNumberingAfterBreak="0">
    <w:nsid w:val="57DD6F34"/>
    <w:multiLevelType w:val="multilevel"/>
    <w:tmpl w:val="1436B0F0"/>
    <w:numStyleLink w:val="NumberList"/>
  </w:abstractNum>
  <w:abstractNum w:abstractNumId="16" w15:restartNumberingAfterBreak="0">
    <w:nsid w:val="58155A8A"/>
    <w:multiLevelType w:val="multilevel"/>
    <w:tmpl w:val="EE7A7A12"/>
    <w:styleLink w:val="BulletList"/>
    <w:lvl w:ilvl="0">
      <w:start w:val="1"/>
      <w:numFmt w:val="bullet"/>
      <w:pStyle w:val="ListBullet"/>
      <w:lvlText w:val=""/>
      <w:lvlJc w:val="left"/>
      <w:pPr>
        <w:ind w:left="720" w:hanging="363"/>
      </w:pPr>
      <w:rPr>
        <w:rFonts w:ascii="Symbol" w:hAnsi="Symbol" w:hint="default"/>
        <w:color w:val="1A9CB0"/>
      </w:rPr>
    </w:lvl>
    <w:lvl w:ilvl="1">
      <w:start w:val="1"/>
      <w:numFmt w:val="bullet"/>
      <w:pStyle w:val="ListBullet2"/>
      <w:lvlText w:val=""/>
      <w:lvlJc w:val="left"/>
      <w:pPr>
        <w:ind w:left="1077" w:hanging="357"/>
      </w:pPr>
      <w:rPr>
        <w:rFonts w:ascii="Symbol" w:hAnsi="Symbol" w:hint="default"/>
        <w:color w:val="464547"/>
      </w:rPr>
    </w:lvl>
    <w:lvl w:ilvl="2">
      <w:start w:val="1"/>
      <w:numFmt w:val="bullet"/>
      <w:pStyle w:val="ListBullet3"/>
      <w:lvlText w:val=""/>
      <w:lvlJc w:val="left"/>
      <w:pPr>
        <w:ind w:left="1435" w:hanging="358"/>
      </w:pPr>
      <w:rPr>
        <w:rFonts w:ascii="Symbol" w:hAnsi="Symbol" w:hint="default"/>
        <w:color w:val="464547"/>
      </w:r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7" w15:restartNumberingAfterBreak="0">
    <w:nsid w:val="60BB3286"/>
    <w:multiLevelType w:val="multilevel"/>
    <w:tmpl w:val="E10AD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7E4343"/>
    <w:multiLevelType w:val="multilevel"/>
    <w:tmpl w:val="616E1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ECA4DDE"/>
    <w:multiLevelType w:val="hybridMultilevel"/>
    <w:tmpl w:val="220478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7"/>
  </w:num>
  <w:num w:numId="5">
    <w:abstractNumId w:val="5"/>
  </w:num>
  <w:num w:numId="6">
    <w:abstractNumId w:val="3"/>
  </w:num>
  <w:num w:numId="7">
    <w:abstractNumId w:val="19"/>
  </w:num>
  <w:num w:numId="8">
    <w:abstractNumId w:val="12"/>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6"/>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4"/>
  </w:num>
  <w:num w:numId="15">
    <w:abstractNumId w:val="13"/>
  </w:num>
  <w:num w:numId="16">
    <w:abstractNumId w:val="9"/>
  </w:num>
  <w:num w:numId="17">
    <w:abstractNumId w:val="9"/>
    <w:lvlOverride w:ilvl="0">
      <w:startOverride w:val="1"/>
    </w:lvlOverride>
  </w:num>
  <w:num w:numId="18">
    <w:abstractNumId w:val="6"/>
  </w:num>
  <w:num w:numId="19">
    <w:abstractNumId w:val="11"/>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num>
  <w:num w:numId="24">
    <w:abstractNumId w:val="4"/>
  </w:num>
  <w:num w:numId="25">
    <w:abstractNumId w:val="4"/>
  </w:num>
  <w:num w:numId="26">
    <w:abstractNumId w:val="8"/>
  </w:num>
  <w:num w:numId="27">
    <w:abstractNumId w:val="10"/>
  </w:num>
  <w:num w:numId="28">
    <w:abstractNumId w:val="18"/>
  </w:num>
  <w:num w:numId="2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nna Levchenko">
    <w15:presenceInfo w15:providerId="AD" w15:userId="S::annlev@ktu.lt::1303949e-d532-48fb-afe0-fb3b91c4b7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c1NLM0Nrc0MrYwsjRW0lEKTi0uzszPAykwqgUAFndvCiwAAAA="/>
  </w:docVars>
  <w:rsids>
    <w:rsidRoot w:val="00500742"/>
    <w:rsid w:val="0000152E"/>
    <w:rsid w:val="00016510"/>
    <w:rsid w:val="00036D9D"/>
    <w:rsid w:val="000370D4"/>
    <w:rsid w:val="00047819"/>
    <w:rsid w:val="00074855"/>
    <w:rsid w:val="00104CAC"/>
    <w:rsid w:val="00125E85"/>
    <w:rsid w:val="00173F65"/>
    <w:rsid w:val="001925BB"/>
    <w:rsid w:val="00192D26"/>
    <w:rsid w:val="001E40FA"/>
    <w:rsid w:val="002B3847"/>
    <w:rsid w:val="002C76CC"/>
    <w:rsid w:val="002E6935"/>
    <w:rsid w:val="00357E14"/>
    <w:rsid w:val="00401033"/>
    <w:rsid w:val="00407DD5"/>
    <w:rsid w:val="00426215"/>
    <w:rsid w:val="00444D3B"/>
    <w:rsid w:val="00480504"/>
    <w:rsid w:val="0048499B"/>
    <w:rsid w:val="004A4E69"/>
    <w:rsid w:val="00500742"/>
    <w:rsid w:val="00504C62"/>
    <w:rsid w:val="00534385"/>
    <w:rsid w:val="0057509B"/>
    <w:rsid w:val="00580835"/>
    <w:rsid w:val="005D1735"/>
    <w:rsid w:val="00602945"/>
    <w:rsid w:val="00666408"/>
    <w:rsid w:val="006C2088"/>
    <w:rsid w:val="006C5206"/>
    <w:rsid w:val="006F645E"/>
    <w:rsid w:val="00706A80"/>
    <w:rsid w:val="00796A13"/>
    <w:rsid w:val="007B27B1"/>
    <w:rsid w:val="007C4361"/>
    <w:rsid w:val="00875DD1"/>
    <w:rsid w:val="00876D86"/>
    <w:rsid w:val="008D0346"/>
    <w:rsid w:val="008E249B"/>
    <w:rsid w:val="009053A7"/>
    <w:rsid w:val="0094703C"/>
    <w:rsid w:val="00950730"/>
    <w:rsid w:val="00964877"/>
    <w:rsid w:val="00974743"/>
    <w:rsid w:val="009D7BE5"/>
    <w:rsid w:val="009E4BF9"/>
    <w:rsid w:val="009E7277"/>
    <w:rsid w:val="009F0A31"/>
    <w:rsid w:val="00A8017C"/>
    <w:rsid w:val="00AA68CA"/>
    <w:rsid w:val="00AD64ED"/>
    <w:rsid w:val="00B00FF6"/>
    <w:rsid w:val="00B072EA"/>
    <w:rsid w:val="00B63965"/>
    <w:rsid w:val="00B83E56"/>
    <w:rsid w:val="00BE17E0"/>
    <w:rsid w:val="00BF4E56"/>
    <w:rsid w:val="00C403FF"/>
    <w:rsid w:val="00C7722F"/>
    <w:rsid w:val="00C901A0"/>
    <w:rsid w:val="00CA3310"/>
    <w:rsid w:val="00CE6020"/>
    <w:rsid w:val="00D04DA9"/>
    <w:rsid w:val="00D20F53"/>
    <w:rsid w:val="00D61C9C"/>
    <w:rsid w:val="00DD31D9"/>
    <w:rsid w:val="00E016A3"/>
    <w:rsid w:val="00E15F7E"/>
    <w:rsid w:val="00E43D86"/>
    <w:rsid w:val="00EB54C0"/>
    <w:rsid w:val="00F55A25"/>
    <w:rsid w:val="0DE5BCAF"/>
    <w:rsid w:val="3B048F41"/>
    <w:rsid w:val="6D4B84C2"/>
    <w:rsid w:val="6E7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D7823"/>
  <w15:chartTrackingRefBased/>
  <w15:docId w15:val="{650C9251-9817-4C7F-892D-507123250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qFormat="1"/>
    <w:lsdException w:name="List Bullet 3" w:semiHidden="1" w:uiPriority="0"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3"/>
    <w:unhideWhenUsed/>
    <w:rsid w:val="00500742"/>
    <w:pPr>
      <w:widowControl w:val="0"/>
      <w:spacing w:after="0" w:line="240" w:lineRule="atLeast"/>
    </w:pPr>
    <w:rPr>
      <w:rFonts w:ascii="Times New Roman" w:eastAsia="Times New Roman" w:hAnsi="Times New Roman" w:cs="Times New Roman"/>
      <w:sz w:val="20"/>
      <w:szCs w:val="20"/>
    </w:rPr>
  </w:style>
  <w:style w:type="paragraph" w:styleId="Heading1">
    <w:name w:val="heading 1"/>
    <w:aliases w:val="Attribute Heading 1,Section"/>
    <w:next w:val="BodyText"/>
    <w:link w:val="Heading1Char"/>
    <w:qFormat/>
    <w:rsid w:val="00500742"/>
    <w:pPr>
      <w:keepNext/>
      <w:numPr>
        <w:numId w:val="1"/>
      </w:numPr>
      <w:spacing w:before="240" w:after="120" w:line="240" w:lineRule="auto"/>
      <w:outlineLvl w:val="0"/>
    </w:pPr>
    <w:rPr>
      <w:rFonts w:ascii="Arial Black" w:eastAsia="Times New Roman" w:hAnsi="Arial Black" w:cs="Times New Roman"/>
      <w:caps/>
      <w:color w:val="464547"/>
      <w:sz w:val="28"/>
      <w:szCs w:val="20"/>
    </w:rPr>
  </w:style>
  <w:style w:type="paragraph" w:styleId="Heading2">
    <w:name w:val="heading 2"/>
    <w:aliases w:val="Attribute Heading 2,Major"/>
    <w:next w:val="BodyText"/>
    <w:link w:val="Heading2Char"/>
    <w:qFormat/>
    <w:rsid w:val="00500742"/>
    <w:pPr>
      <w:keepNext/>
      <w:numPr>
        <w:ilvl w:val="1"/>
        <w:numId w:val="1"/>
      </w:numPr>
      <w:spacing w:before="200" w:line="240" w:lineRule="auto"/>
      <w:outlineLvl w:val="1"/>
    </w:pPr>
    <w:rPr>
      <w:rFonts w:ascii="Arial Black" w:eastAsia="Times New Roman" w:hAnsi="Arial Black" w:cs="Times New Roman"/>
      <w:caps/>
      <w:color w:val="1A9CB0"/>
      <w:sz w:val="24"/>
      <w:szCs w:val="20"/>
    </w:rPr>
  </w:style>
  <w:style w:type="paragraph" w:styleId="Heading3">
    <w:name w:val="heading 3"/>
    <w:aliases w:val="Table Attribute Heading"/>
    <w:next w:val="BodyText"/>
    <w:link w:val="Heading3Char"/>
    <w:qFormat/>
    <w:rsid w:val="00500742"/>
    <w:pPr>
      <w:keepNext/>
      <w:numPr>
        <w:ilvl w:val="2"/>
        <w:numId w:val="1"/>
      </w:numPr>
      <w:spacing w:before="200" w:line="240" w:lineRule="auto"/>
      <w:outlineLvl w:val="2"/>
    </w:pPr>
    <w:rPr>
      <w:rFonts w:ascii="Arial Black" w:eastAsia="Times New Roman" w:hAnsi="Arial Black" w:cs="Times New Roman"/>
      <w:b/>
      <w:color w:val="1A9CB0"/>
      <w:sz w:val="24"/>
      <w:szCs w:val="20"/>
    </w:rPr>
  </w:style>
  <w:style w:type="paragraph" w:styleId="Heading4">
    <w:name w:val="heading 4"/>
    <w:next w:val="BodyText"/>
    <w:link w:val="Heading4Char"/>
    <w:qFormat/>
    <w:rsid w:val="00500742"/>
    <w:pPr>
      <w:keepNext/>
      <w:numPr>
        <w:ilvl w:val="3"/>
        <w:numId w:val="1"/>
      </w:numPr>
      <w:spacing w:before="200" w:line="240" w:lineRule="auto"/>
      <w:outlineLvl w:val="3"/>
    </w:pPr>
    <w:rPr>
      <w:rFonts w:ascii="Arial Black" w:eastAsia="Times New Roman" w:hAnsi="Arial Black" w:cs="Times New Roman"/>
      <w:color w:val="1A9CB0"/>
      <w:szCs w:val="20"/>
    </w:rPr>
  </w:style>
  <w:style w:type="paragraph" w:styleId="Heading5">
    <w:name w:val="heading 5"/>
    <w:basedOn w:val="Heading4"/>
    <w:next w:val="Normal"/>
    <w:link w:val="Heading5Char"/>
    <w:qFormat/>
    <w:rsid w:val="00C403FF"/>
    <w:pPr>
      <w:numPr>
        <w:ilvl w:val="0"/>
        <w:numId w:val="0"/>
      </w:numPr>
      <w:tabs>
        <w:tab w:val="left" w:pos="-2790"/>
        <w:tab w:val="left" w:pos="-2610"/>
        <w:tab w:val="num" w:pos="3888"/>
      </w:tabs>
      <w:suppressAutoHyphens/>
      <w:spacing w:before="60" w:after="40" w:line="360" w:lineRule="auto"/>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0"/>
      <w:tabs>
        <w:tab w:val="clear" w:pos="3888"/>
        <w:tab w:val="num" w:pos="4968"/>
      </w:tabs>
      <w:ind w:left="4896"/>
      <w:outlineLvl w:val="5"/>
    </w:pPr>
    <w:rPr>
      <w:b w:val="0"/>
    </w:rPr>
  </w:style>
  <w:style w:type="paragraph" w:styleId="Heading7">
    <w:name w:val="heading 7"/>
    <w:basedOn w:val="Heading6"/>
    <w:next w:val="Normal"/>
    <w:link w:val="Heading7Char"/>
    <w:qFormat/>
    <w:rsid w:val="00C403FF"/>
    <w:pPr>
      <w:tabs>
        <w:tab w:val="clear" w:pos="4968"/>
        <w:tab w:val="center" w:pos="-2430"/>
        <w:tab w:val="num" w:pos="6192"/>
      </w:tabs>
      <w:ind w:left="6192" w:hanging="1296"/>
      <w:outlineLvl w:val="6"/>
    </w:pPr>
  </w:style>
  <w:style w:type="paragraph" w:styleId="Heading8">
    <w:name w:val="heading 8"/>
    <w:basedOn w:val="Normal"/>
    <w:next w:val="Normal"/>
    <w:link w:val="Heading8Char"/>
    <w:uiPriority w:val="9"/>
    <w:semiHidden/>
    <w:unhideWhenUsed/>
    <w:qFormat/>
    <w:rsid w:val="00C403FF"/>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Heading8"/>
    <w:next w:val="Heading8"/>
    <w:link w:val="Heading9Char"/>
    <w:qFormat/>
    <w:rsid w:val="00C403FF"/>
    <w:pPr>
      <w:keepLines w:val="0"/>
      <w:tabs>
        <w:tab w:val="left" w:pos="-2790"/>
        <w:tab w:val="left" w:pos="-2610"/>
        <w:tab w:val="center" w:pos="-2430"/>
      </w:tabs>
      <w:suppressAutoHyphens/>
      <w:spacing w:before="240" w:after="40" w:line="360" w:lineRule="auto"/>
      <w:ind w:right="142"/>
      <w:jc w:val="center"/>
      <w:outlineLvl w:val="8"/>
    </w:pPr>
    <w:rPr>
      <w:rFonts w:ascii="Arial" w:eastAsia="Times New Roman" w:hAnsi="Arial" w:cs="Times New Roman"/>
      <w:b/>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ttribute Heading 1 Char,Section Char"/>
    <w:basedOn w:val="DefaultParagraphFont"/>
    <w:link w:val="Heading1"/>
    <w:rsid w:val="00500742"/>
    <w:rPr>
      <w:rFonts w:ascii="Arial Black" w:eastAsia="Times New Roman" w:hAnsi="Arial Black" w:cs="Times New Roman"/>
      <w:caps/>
      <w:color w:val="464547"/>
      <w:sz w:val="28"/>
      <w:szCs w:val="20"/>
    </w:rPr>
  </w:style>
  <w:style w:type="character" w:customStyle="1" w:styleId="Heading2Char">
    <w:name w:val="Heading 2 Char"/>
    <w:aliases w:val="Attribute Heading 2 Char,Major Char"/>
    <w:basedOn w:val="DefaultParagraphFont"/>
    <w:link w:val="Heading2"/>
    <w:rsid w:val="00500742"/>
    <w:rPr>
      <w:rFonts w:ascii="Arial Black" w:eastAsia="Times New Roman" w:hAnsi="Arial Black" w:cs="Times New Roman"/>
      <w:caps/>
      <w:color w:val="1A9CB0"/>
      <w:sz w:val="24"/>
      <w:szCs w:val="20"/>
    </w:rPr>
  </w:style>
  <w:style w:type="character" w:customStyle="1" w:styleId="Heading3Char">
    <w:name w:val="Heading 3 Char"/>
    <w:aliases w:val="Table Attribute Heading Char"/>
    <w:basedOn w:val="DefaultParagraphFont"/>
    <w:link w:val="Heading3"/>
    <w:rsid w:val="00500742"/>
    <w:rPr>
      <w:rFonts w:ascii="Arial Black" w:eastAsia="Times New Roman" w:hAnsi="Arial Black" w:cs="Times New Roman"/>
      <w:b/>
      <w:color w:val="1A9CB0"/>
      <w:sz w:val="24"/>
      <w:szCs w:val="20"/>
    </w:rPr>
  </w:style>
  <w:style w:type="character" w:customStyle="1" w:styleId="Heading4Char">
    <w:name w:val="Heading 4 Char"/>
    <w:basedOn w:val="DefaultParagraphFont"/>
    <w:link w:val="Heading4"/>
    <w:rsid w:val="00500742"/>
    <w:rPr>
      <w:rFonts w:ascii="Arial Black" w:eastAsia="Times New Roman" w:hAnsi="Arial Black" w:cs="Times New Roman"/>
      <w:color w:val="1A9CB0"/>
      <w:szCs w:val="20"/>
    </w:rPr>
  </w:style>
  <w:style w:type="paragraph" w:styleId="BodyText">
    <w:name w:val="Body Text"/>
    <w:link w:val="BodyTextChar"/>
    <w:qFormat/>
    <w:rsid w:val="00500742"/>
    <w:pPr>
      <w:keepLines/>
      <w:spacing w:before="120" w:after="0" w:line="240" w:lineRule="auto"/>
    </w:pPr>
    <w:rPr>
      <w:rFonts w:ascii="Trebuchet MS" w:eastAsia="Times New Roman" w:hAnsi="Trebuchet MS" w:cs="Times New Roman"/>
      <w:color w:val="464547"/>
      <w:sz w:val="20"/>
      <w:szCs w:val="20"/>
    </w:rPr>
  </w:style>
  <w:style w:type="character" w:customStyle="1" w:styleId="BodyTextChar">
    <w:name w:val="Body Text Char"/>
    <w:basedOn w:val="DefaultParagraphFont"/>
    <w:link w:val="BodyText"/>
    <w:rsid w:val="00500742"/>
    <w:rPr>
      <w:rFonts w:ascii="Trebuchet MS" w:eastAsia="Times New Roman" w:hAnsi="Trebuchet MS" w:cs="Times New Roman"/>
      <w:color w:val="464547"/>
      <w:sz w:val="20"/>
      <w:szCs w:val="20"/>
    </w:rPr>
  </w:style>
  <w:style w:type="paragraph" w:styleId="Footer">
    <w:name w:val="footer"/>
    <w:link w:val="FooterChar"/>
    <w:qFormat/>
    <w:rsid w:val="00500742"/>
    <w:pPr>
      <w:widowControl w:val="0"/>
      <w:tabs>
        <w:tab w:val="right" w:pos="9214"/>
      </w:tabs>
      <w:spacing w:before="120" w:after="120" w:line="240" w:lineRule="atLeast"/>
      <w:ind w:left="-113"/>
    </w:pPr>
    <w:rPr>
      <w:rFonts w:ascii="Trebuchet MS" w:eastAsia="Times New Roman" w:hAnsi="Trebuchet MS" w:cs="Times New Roman"/>
      <w:color w:val="464547"/>
      <w:sz w:val="18"/>
      <w:szCs w:val="18"/>
    </w:rPr>
  </w:style>
  <w:style w:type="character" w:customStyle="1" w:styleId="FooterChar">
    <w:name w:val="Footer Char"/>
    <w:basedOn w:val="DefaultParagraphFont"/>
    <w:link w:val="Footer"/>
    <w:rsid w:val="00500742"/>
    <w:rPr>
      <w:rFonts w:ascii="Trebuchet MS" w:eastAsia="Times New Roman" w:hAnsi="Trebuchet MS" w:cs="Times New Roman"/>
      <w:color w:val="464547"/>
      <w:sz w:val="18"/>
      <w:szCs w:val="18"/>
    </w:rPr>
  </w:style>
  <w:style w:type="paragraph" w:styleId="Header">
    <w:name w:val="header"/>
    <w:link w:val="HeaderChar"/>
    <w:qFormat/>
    <w:rsid w:val="00500742"/>
    <w:pPr>
      <w:tabs>
        <w:tab w:val="left" w:pos="0"/>
        <w:tab w:val="right" w:pos="8222"/>
      </w:tabs>
      <w:spacing w:after="0" w:line="240" w:lineRule="auto"/>
    </w:pPr>
    <w:rPr>
      <w:rFonts w:ascii="Trebuchet MS" w:eastAsia="MS Gothic" w:hAnsi="Trebuchet MS" w:cs="Times New Roman"/>
      <w:color w:val="464547"/>
      <w:sz w:val="18"/>
      <w:szCs w:val="20"/>
    </w:rPr>
  </w:style>
  <w:style w:type="character" w:customStyle="1" w:styleId="HeaderChar">
    <w:name w:val="Header Char"/>
    <w:basedOn w:val="DefaultParagraphFont"/>
    <w:link w:val="Header"/>
    <w:rsid w:val="00500742"/>
    <w:rPr>
      <w:rFonts w:ascii="Trebuchet MS" w:eastAsia="MS Gothic" w:hAnsi="Trebuchet MS" w:cs="Times New Roman"/>
      <w:color w:val="464547"/>
      <w:sz w:val="18"/>
      <w:szCs w:val="20"/>
    </w:rPr>
  </w:style>
  <w:style w:type="character" w:styleId="Hyperlink">
    <w:name w:val="Hyper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rsid w:val="00500742"/>
    <w:rPr>
      <w:rFonts w:ascii="Trebuchet MS" w:hAnsi="Trebuchet MS"/>
      <w:color w:val="3B3838" w:themeColor="background2" w:themeShade="40"/>
      <w:position w:val="-6"/>
      <w:sz w:val="20"/>
    </w:rPr>
  </w:style>
  <w:style w:type="paragraph" w:styleId="Title">
    <w:name w:val="Title"/>
    <w:next w:val="BodyText"/>
    <w:link w:val="TitleChar"/>
    <w:qFormat/>
    <w:rsid w:val="00500742"/>
    <w:pPr>
      <w:pBdr>
        <w:bottom w:val="single" w:sz="4" w:space="1" w:color="A5A5A5" w:themeColor="accent3"/>
      </w:pBdr>
      <w:spacing w:before="240" w:after="300" w:line="240" w:lineRule="auto"/>
      <w:outlineLvl w:val="0"/>
    </w:pPr>
    <w:rPr>
      <w:rFonts w:ascii="Arial Black" w:eastAsiaTheme="minorEastAsia" w:hAnsi="Arial Black" w:cs="Times New Roman"/>
      <w:caps/>
      <w:color w:val="464547"/>
      <w:sz w:val="40"/>
      <w:szCs w:val="20"/>
    </w:rPr>
  </w:style>
  <w:style w:type="character" w:customStyle="1" w:styleId="TitleChar">
    <w:name w:val="Title Char"/>
    <w:basedOn w:val="DefaultParagraphFont"/>
    <w:link w:val="Title"/>
    <w:rsid w:val="00500742"/>
    <w:rPr>
      <w:rFonts w:ascii="Arial Black" w:eastAsiaTheme="minorEastAsia" w:hAnsi="Arial Black" w:cs="Times New Roman"/>
      <w:caps/>
      <w:color w:val="464547"/>
      <w:sz w:val="40"/>
      <w:szCs w:val="20"/>
    </w:rPr>
  </w:style>
  <w:style w:type="paragraph" w:styleId="TOC1">
    <w:name w:val="toc 1"/>
    <w:next w:val="BodyText"/>
    <w:uiPriority w:val="39"/>
    <w:qFormat/>
    <w:rsid w:val="00500742"/>
    <w:pPr>
      <w:spacing w:after="0" w:line="240" w:lineRule="auto"/>
    </w:pPr>
    <w:rPr>
      <w:rFonts w:ascii="Trebuchet MS" w:eastAsia="Times New Roman" w:hAnsi="Trebuchet MS" w:cs="Times New Roman"/>
      <w:bCs/>
      <w:caps/>
      <w:color w:val="3B3838" w:themeColor="background2" w:themeShade="40"/>
      <w:sz w:val="20"/>
      <w:szCs w:val="24"/>
    </w:rPr>
  </w:style>
  <w:style w:type="paragraph" w:styleId="CommentText">
    <w:name w:val="annotation text"/>
    <w:basedOn w:val="Normal"/>
    <w:link w:val="CommentTextChar"/>
    <w:uiPriority w:val="99"/>
    <w:unhideWhenUsed/>
    <w:rsid w:val="00500742"/>
    <w:pPr>
      <w:spacing w:line="240" w:lineRule="auto"/>
    </w:pPr>
  </w:style>
  <w:style w:type="character" w:customStyle="1" w:styleId="CommentTextChar">
    <w:name w:val="Comment Text Char"/>
    <w:basedOn w:val="DefaultParagraphFont"/>
    <w:link w:val="CommentText"/>
    <w:uiPriority w:val="99"/>
    <w:rsid w:val="00500742"/>
    <w:rPr>
      <w:rFonts w:ascii="Times New Roman" w:eastAsia="Times New Roman" w:hAnsi="Times New Roman" w:cs="Times New Roman"/>
      <w:sz w:val="20"/>
      <w:szCs w:val="20"/>
    </w:rPr>
  </w:style>
  <w:style w:type="paragraph" w:styleId="CommentSubject">
    <w:name w:val="annotation subject"/>
    <w:link w:val="CommentSubjectChar"/>
    <w:qFormat/>
    <w:rsid w:val="00500742"/>
    <w:pPr>
      <w:spacing w:before="120" w:after="120" w:line="240" w:lineRule="auto"/>
    </w:pPr>
    <w:rPr>
      <w:rFonts w:ascii="Arial Black" w:eastAsia="Times New Roman" w:hAnsi="Arial Black" w:cs="Times New Roman"/>
      <w:bCs/>
      <w:color w:val="464547"/>
      <w:sz w:val="28"/>
      <w:szCs w:val="20"/>
    </w:rPr>
  </w:style>
  <w:style w:type="character" w:customStyle="1" w:styleId="CommentSubjectChar">
    <w:name w:val="Comment Subject Char"/>
    <w:basedOn w:val="CommentTextChar"/>
    <w:link w:val="CommentSubject"/>
    <w:rsid w:val="00500742"/>
    <w:rPr>
      <w:rFonts w:ascii="Arial Black" w:eastAsia="Times New Roman" w:hAnsi="Arial Black" w:cs="Times New Roman"/>
      <w:bCs/>
      <w:color w:val="464547"/>
      <w:sz w:val="28"/>
      <w:szCs w:val="20"/>
    </w:rPr>
  </w:style>
  <w:style w:type="paragraph" w:styleId="TOCHeading">
    <w:name w:val="TOC Heading"/>
    <w:next w:val="BodyText"/>
    <w:uiPriority w:val="39"/>
    <w:unhideWhenUsed/>
    <w:qFormat/>
    <w:rsid w:val="00500742"/>
    <w:pPr>
      <w:keepLines/>
      <w:spacing w:after="0" w:line="240" w:lineRule="auto"/>
      <w:jc w:val="center"/>
    </w:pPr>
    <w:rPr>
      <w:rFonts w:ascii="Arial Black" w:eastAsiaTheme="majorEastAsia" w:hAnsi="Arial Black" w:cstheme="majorBidi"/>
      <w:b/>
      <w:caps/>
      <w:color w:val="464547"/>
      <w:sz w:val="28"/>
      <w:szCs w:val="32"/>
    </w:rPr>
  </w:style>
  <w:style w:type="paragraph" w:customStyle="1" w:styleId="ProjectName">
    <w:name w:val="ProjectName"/>
    <w:link w:val="ProjectNameChar"/>
    <w:qFormat/>
    <w:rsid w:val="00500742"/>
    <w:pPr>
      <w:keepNext/>
      <w:keepLines/>
      <w:tabs>
        <w:tab w:val="left" w:pos="0"/>
      </w:tabs>
      <w:spacing w:before="120" w:after="120" w:line="240" w:lineRule="auto"/>
    </w:pPr>
    <w:rPr>
      <w:rFonts w:ascii="Arial Black" w:eastAsia="Times New Roman" w:hAnsi="Arial Black" w:cs="Times New Roman"/>
      <w:color w:val="464547"/>
      <w:kern w:val="28"/>
      <w:sz w:val="28"/>
      <w:szCs w:val="28"/>
    </w:rPr>
  </w:style>
  <w:style w:type="character" w:customStyle="1" w:styleId="ProjectNameChar">
    <w:name w:val="ProjectName Char"/>
    <w:basedOn w:val="DefaultParagraphFont"/>
    <w:link w:val="ProjectName"/>
    <w:rsid w:val="00500742"/>
    <w:rPr>
      <w:rFonts w:ascii="Arial Black" w:eastAsia="Times New Roman" w:hAnsi="Arial Black" w:cs="Times New Roman"/>
      <w:color w:val="464547"/>
      <w:kern w:val="28"/>
      <w:sz w:val="28"/>
      <w:szCs w:val="28"/>
    </w:rPr>
  </w:style>
  <w:style w:type="numbering" w:customStyle="1" w:styleId="Headings">
    <w:name w:val="Headings"/>
    <w:uiPriority w:val="99"/>
    <w:rsid w:val="00500742"/>
    <w:pPr>
      <w:numPr>
        <w:numId w:val="1"/>
      </w:numPr>
    </w:pPr>
  </w:style>
  <w:style w:type="paragraph" w:styleId="TOC2">
    <w:name w:val="toc 2"/>
    <w:basedOn w:val="Normal"/>
    <w:next w:val="Normal"/>
    <w:autoRedefine/>
    <w:uiPriority w:val="39"/>
    <w:unhideWhenUsed/>
    <w:rsid w:val="00500742"/>
    <w:pPr>
      <w:spacing w:after="100"/>
      <w:ind w:left="200"/>
    </w:pPr>
  </w:style>
  <w:style w:type="paragraph" w:styleId="ListParagraph">
    <w:name w:val="List Paragraph"/>
    <w:basedOn w:val="Normal"/>
    <w:uiPriority w:val="34"/>
    <w:qFormat/>
    <w:rsid w:val="00500742"/>
    <w:pPr>
      <w:ind w:left="720"/>
      <w:contextualSpacing/>
    </w:pPr>
  </w:style>
  <w:style w:type="paragraph" w:styleId="ListBullet">
    <w:name w:val="List Bullet"/>
    <w:semiHidden/>
    <w:unhideWhenUsed/>
    <w:qFormat/>
    <w:rsid w:val="00D61C9C"/>
    <w:pPr>
      <w:numPr>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Number">
    <w:name w:val="List Number"/>
    <w:unhideWhenUsed/>
    <w:qFormat/>
    <w:rsid w:val="00D61C9C"/>
    <w:pPr>
      <w:keepNext/>
      <w:numPr>
        <w:numId w:val="13"/>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2">
    <w:name w:val="List Bullet 2"/>
    <w:semiHidden/>
    <w:unhideWhenUsed/>
    <w:qFormat/>
    <w:rsid w:val="00D61C9C"/>
    <w:pPr>
      <w:numPr>
        <w:ilvl w:val="1"/>
        <w:numId w:val="10"/>
      </w:numPr>
      <w:spacing w:before="120" w:after="0" w:line="240" w:lineRule="auto"/>
    </w:pPr>
    <w:rPr>
      <w:rFonts w:ascii="Trebuchet MS" w:eastAsia="Times New Roman" w:hAnsi="Trebuchet MS" w:cs="Times New Roman"/>
      <w:color w:val="3B3838" w:themeColor="background2" w:themeShade="40"/>
      <w:sz w:val="20"/>
      <w:szCs w:val="20"/>
    </w:rPr>
  </w:style>
  <w:style w:type="paragraph" w:styleId="ListBullet3">
    <w:name w:val="List Bullet 3"/>
    <w:semiHidden/>
    <w:unhideWhenUsed/>
    <w:qFormat/>
    <w:rsid w:val="00D61C9C"/>
    <w:pPr>
      <w:numPr>
        <w:ilvl w:val="2"/>
        <w:numId w:val="10"/>
      </w:numPr>
      <w:tabs>
        <w:tab w:val="left" w:pos="1418"/>
      </w:tabs>
      <w:spacing w:before="120" w:after="0" w:line="240" w:lineRule="auto"/>
    </w:pPr>
    <w:rPr>
      <w:rFonts w:ascii="Trebuchet MS" w:eastAsia="Times New Roman" w:hAnsi="Trebuchet MS" w:cs="Times New Roman"/>
      <w:color w:val="3B3838" w:themeColor="background2" w:themeShade="40"/>
      <w:sz w:val="20"/>
      <w:szCs w:val="20"/>
    </w:rPr>
  </w:style>
  <w:style w:type="numbering" w:customStyle="1" w:styleId="BulletList">
    <w:name w:val="BulletList"/>
    <w:uiPriority w:val="99"/>
    <w:rsid w:val="00D61C9C"/>
    <w:pPr>
      <w:numPr>
        <w:numId w:val="10"/>
      </w:numPr>
    </w:pPr>
  </w:style>
  <w:style w:type="numbering" w:customStyle="1" w:styleId="NumberList">
    <w:name w:val="NumberList"/>
    <w:uiPriority w:val="99"/>
    <w:rsid w:val="00D61C9C"/>
    <w:pPr>
      <w:numPr>
        <w:numId w:val="13"/>
      </w:numPr>
    </w:pPr>
  </w:style>
  <w:style w:type="paragraph" w:styleId="TOC3">
    <w:name w:val="toc 3"/>
    <w:basedOn w:val="Normal"/>
    <w:next w:val="Normal"/>
    <w:autoRedefine/>
    <w:uiPriority w:val="39"/>
    <w:unhideWhenUsed/>
    <w:rsid w:val="00974743"/>
    <w:pPr>
      <w:spacing w:after="100"/>
      <w:ind w:left="400"/>
    </w:pPr>
  </w:style>
  <w:style w:type="paragraph" w:customStyle="1" w:styleId="TableText">
    <w:name w:val="Table_Text"/>
    <w:basedOn w:val="Normal"/>
    <w:qFormat/>
    <w:rsid w:val="00C901A0"/>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customStyle="1" w:styleId="TableHeading">
    <w:name w:val="Table_Heading"/>
    <w:basedOn w:val="TableText"/>
    <w:rsid w:val="00C901A0"/>
    <w:pPr>
      <w:spacing w:after="80"/>
      <w:jc w:val="center"/>
    </w:pPr>
    <w:rPr>
      <w:rFonts w:cs="Arial"/>
      <w:b/>
      <w:bCs/>
      <w:sz w:val="16"/>
      <w:szCs w:val="16"/>
    </w:rPr>
  </w:style>
  <w:style w:type="table" w:styleId="TableList4">
    <w:name w:val="Table List 4"/>
    <w:basedOn w:val="TableNormal"/>
    <w:rsid w:val="00C901A0"/>
    <w:pPr>
      <w:widowControl w:val="0"/>
      <w:spacing w:after="0" w:line="240" w:lineRule="atLeas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character" w:customStyle="1" w:styleId="Heading5Char">
    <w:name w:val="Heading 5 Char"/>
    <w:basedOn w:val="DefaultParagraphFont"/>
    <w:link w:val="Heading5"/>
    <w:rsid w:val="00C403FF"/>
    <w:rPr>
      <w:rFonts w:ascii="Arial" w:eastAsia="Times New Roman" w:hAnsi="Arial" w:cs="Times New Roman"/>
      <w:b/>
      <w:sz w:val="20"/>
      <w:szCs w:val="20"/>
    </w:rPr>
  </w:style>
  <w:style w:type="character" w:customStyle="1" w:styleId="Heading6Char">
    <w:name w:val="Heading 6 Char"/>
    <w:basedOn w:val="DefaultParagraphFont"/>
    <w:link w:val="Heading6"/>
    <w:rsid w:val="00C403FF"/>
    <w:rPr>
      <w:rFonts w:ascii="Arial" w:eastAsia="Times New Roman" w:hAnsi="Arial" w:cs="Times New Roman"/>
      <w:sz w:val="20"/>
      <w:szCs w:val="20"/>
    </w:rPr>
  </w:style>
  <w:style w:type="character" w:customStyle="1" w:styleId="Heading7Char">
    <w:name w:val="Heading 7 Char"/>
    <w:basedOn w:val="DefaultParagraphFont"/>
    <w:link w:val="Heading7"/>
    <w:rsid w:val="00C403FF"/>
    <w:rPr>
      <w:rFonts w:ascii="Arial" w:eastAsia="Times New Roman" w:hAnsi="Arial" w:cs="Times New Roman"/>
      <w:sz w:val="20"/>
      <w:szCs w:val="20"/>
    </w:rPr>
  </w:style>
  <w:style w:type="character" w:customStyle="1" w:styleId="Heading9Char">
    <w:name w:val="Heading 9 Char"/>
    <w:basedOn w:val="DefaultParagraphFont"/>
    <w:link w:val="Heading9"/>
    <w:rsid w:val="00C403FF"/>
    <w:rPr>
      <w:rFonts w:ascii="Arial" w:eastAsia="Times New Roman" w:hAnsi="Arial" w:cs="Times New Roman"/>
      <w:b/>
      <w:sz w:val="20"/>
      <w:szCs w:val="20"/>
    </w:rPr>
  </w:style>
  <w:style w:type="character" w:customStyle="1" w:styleId="Heading8Char">
    <w:name w:val="Heading 8 Char"/>
    <w:basedOn w:val="DefaultParagraphFont"/>
    <w:link w:val="Heading8"/>
    <w:uiPriority w:val="9"/>
    <w:semiHidden/>
    <w:rsid w:val="00C403FF"/>
    <w:rPr>
      <w:rFonts w:asciiTheme="majorHAnsi" w:eastAsiaTheme="majorEastAsia" w:hAnsiTheme="majorHAnsi" w:cstheme="majorBidi"/>
      <w:color w:val="272727" w:themeColor="text1" w:themeTint="D8"/>
      <w:sz w:val="21"/>
      <w:szCs w:val="21"/>
    </w:rPr>
  </w:style>
  <w:style w:type="paragraph" w:customStyle="1" w:styleId="Default">
    <w:name w:val="Default"/>
    <w:rsid w:val="006F645E"/>
    <w:pPr>
      <w:autoSpaceDE w:val="0"/>
      <w:autoSpaceDN w:val="0"/>
      <w:adjustRightInd w:val="0"/>
      <w:spacing w:after="0" w:line="240" w:lineRule="auto"/>
    </w:pPr>
    <w:rPr>
      <w:rFonts w:ascii="Arial" w:hAnsi="Arial" w:cs="Arial"/>
      <w:color w:val="000000"/>
      <w:sz w:val="24"/>
      <w:szCs w:val="24"/>
    </w:rPr>
  </w:style>
  <w:style w:type="paragraph" w:styleId="Revision">
    <w:name w:val="Revision"/>
    <w:hidden/>
    <w:uiPriority w:val="99"/>
    <w:semiHidden/>
    <w:rsid w:val="002B3847"/>
    <w:pPr>
      <w:spacing w:after="0" w:line="240" w:lineRule="auto"/>
    </w:pPr>
    <w:rPr>
      <w:rFonts w:ascii="Times New Roman" w:eastAsia="Times New Roman" w:hAnsi="Times New Roman" w:cs="Times New Roman"/>
      <w:sz w:val="20"/>
      <w:szCs w:val="20"/>
    </w:rPr>
  </w:style>
  <w:style w:type="character" w:styleId="CommentReference">
    <w:name w:val="annotation reference"/>
    <w:basedOn w:val="DefaultParagraphFont"/>
    <w:uiPriority w:val="99"/>
    <w:semiHidden/>
    <w:unhideWhenUsed/>
    <w:rsid w:val="00B00FF6"/>
    <w:rPr>
      <w:sz w:val="16"/>
      <w:szCs w:val="16"/>
    </w:rPr>
  </w:style>
  <w:style w:type="character" w:styleId="Mention">
    <w:name w:val="Mention"/>
    <w:basedOn w:val="DefaultParagraphFont"/>
    <w:uiPriority w:val="99"/>
    <w:unhideWhenUsed/>
    <w:rsid w:val="00036D9D"/>
    <w:rPr>
      <w:color w:val="2B579A"/>
      <w:shd w:val="clear" w:color="auto" w:fill="E6E6E6"/>
    </w:rPr>
  </w:style>
  <w:style w:type="character" w:styleId="HTMLCode">
    <w:name w:val="HTML Code"/>
    <w:basedOn w:val="DefaultParagraphFont"/>
    <w:uiPriority w:val="99"/>
    <w:semiHidden/>
    <w:unhideWhenUsed/>
    <w:rsid w:val="001925BB"/>
    <w:rPr>
      <w:rFonts w:ascii="Courier New" w:eastAsia="Times New Roman" w:hAnsi="Courier New" w:cs="Courier New"/>
      <w:sz w:val="20"/>
      <w:szCs w:val="20"/>
    </w:rPr>
  </w:style>
  <w:style w:type="table" w:styleId="TableGrid">
    <w:name w:val="Table Grid"/>
    <w:basedOn w:val="TableNormal"/>
    <w:uiPriority w:val="39"/>
    <w:rsid w:val="005343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02945"/>
    <w:pPr>
      <w:widowControl/>
      <w:spacing w:before="100" w:beforeAutospacing="1" w:after="100" w:afterAutospacing="1" w:line="240" w:lineRule="auto"/>
    </w:pPr>
    <w:rPr>
      <w:sz w:val="24"/>
      <w:szCs w:val="24"/>
    </w:rPr>
  </w:style>
  <w:style w:type="character" w:styleId="Strong">
    <w:name w:val="Strong"/>
    <w:basedOn w:val="DefaultParagraphFont"/>
    <w:uiPriority w:val="22"/>
    <w:qFormat/>
    <w:rsid w:val="006029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69061">
      <w:bodyDiv w:val="1"/>
      <w:marLeft w:val="0"/>
      <w:marRight w:val="0"/>
      <w:marTop w:val="0"/>
      <w:marBottom w:val="0"/>
      <w:divBdr>
        <w:top w:val="none" w:sz="0" w:space="0" w:color="auto"/>
        <w:left w:val="none" w:sz="0" w:space="0" w:color="auto"/>
        <w:bottom w:val="none" w:sz="0" w:space="0" w:color="auto"/>
        <w:right w:val="none" w:sz="0" w:space="0" w:color="auto"/>
      </w:divBdr>
    </w:div>
    <w:div w:id="621690442">
      <w:bodyDiv w:val="1"/>
      <w:marLeft w:val="0"/>
      <w:marRight w:val="0"/>
      <w:marTop w:val="0"/>
      <w:marBottom w:val="0"/>
      <w:divBdr>
        <w:top w:val="none" w:sz="0" w:space="0" w:color="auto"/>
        <w:left w:val="none" w:sz="0" w:space="0" w:color="auto"/>
        <w:bottom w:val="none" w:sz="0" w:space="0" w:color="auto"/>
        <w:right w:val="none" w:sz="0" w:space="0" w:color="auto"/>
      </w:divBdr>
    </w:div>
    <w:div w:id="735477022">
      <w:bodyDiv w:val="1"/>
      <w:marLeft w:val="0"/>
      <w:marRight w:val="0"/>
      <w:marTop w:val="0"/>
      <w:marBottom w:val="0"/>
      <w:divBdr>
        <w:top w:val="none" w:sz="0" w:space="0" w:color="auto"/>
        <w:left w:val="none" w:sz="0" w:space="0" w:color="auto"/>
        <w:bottom w:val="none" w:sz="0" w:space="0" w:color="auto"/>
        <w:right w:val="none" w:sz="0" w:space="0" w:color="auto"/>
      </w:divBdr>
    </w:div>
    <w:div w:id="919873948">
      <w:bodyDiv w:val="1"/>
      <w:marLeft w:val="0"/>
      <w:marRight w:val="0"/>
      <w:marTop w:val="0"/>
      <w:marBottom w:val="0"/>
      <w:divBdr>
        <w:top w:val="none" w:sz="0" w:space="0" w:color="auto"/>
        <w:left w:val="none" w:sz="0" w:space="0" w:color="auto"/>
        <w:bottom w:val="none" w:sz="0" w:space="0" w:color="auto"/>
        <w:right w:val="none" w:sz="0" w:space="0" w:color="auto"/>
      </w:divBdr>
    </w:div>
    <w:div w:id="109589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EAD825D-2413-46BA-BB1F-DCE637B19B0C}">
  <ds:schemaRefs>
    <ds:schemaRef ds:uri="http://schemas.microsoft.com/sharepoint/v3/contenttype/forms"/>
  </ds:schemaRefs>
</ds:datastoreItem>
</file>

<file path=customXml/itemProps3.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4.xml><?xml version="1.0" encoding="utf-8"?>
<ds:datastoreItem xmlns:ds="http://schemas.openxmlformats.org/officeDocument/2006/customXml" ds:itemID="{39B89CFB-C01F-41E1-A141-BD2E34DAF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1431</Words>
  <Characters>8163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Drazdou</dc:creator>
  <cp:keywords/>
  <dc:description/>
  <cp:lastModifiedBy>Anna Levchenko</cp:lastModifiedBy>
  <cp:revision>26</cp:revision>
  <cp:lastPrinted>2021-02-26T07:14:00Z</cp:lastPrinted>
  <dcterms:created xsi:type="dcterms:W3CDTF">2021-01-22T08:29:00Z</dcterms:created>
  <dcterms:modified xsi:type="dcterms:W3CDTF">2024-10-19T12:20:00Z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ontentTypeId">
    <vt:lpwstr>0x010100F71F8A81E89B1E4A872028645FD1B6AE</vt:lpwstr>
  </property>
  <property fmtid="{D5CDD505-2E9C-101B-9397-08002B2CF9AE}" pid="4" name="Classification">
    <vt:lpwstr>Confidential</vt:lpwstr>
  </property>
  <property fmtid="{D5CDD505-2E9C-101B-9397-08002B2CF9AE}" pid="5" name="Order">
    <vt:r8>633900</vt:r8>
  </property>
  <property fmtid="{D5CDD505-2E9C-101B-9397-08002B2CF9AE}" pid="6" name="ComplianceAssetId">
    <vt:lpwstr/>
  </property>
  <property fmtid="{D5CDD505-2E9C-101B-9397-08002B2CF9AE}" pid="7" name="Approval Date">
    <vt:lpwstr>04-Dec-2018</vt:lpwstr>
  </property>
  <property fmtid="{D5CDD505-2E9C-101B-9397-08002B2CF9AE}" pid="8" name="MediaServiceImageTags">
    <vt:lpwstr/>
  </property>
</Properties>
</file>